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B7F" w:rsidRDefault="00680B7F" w:rsidP="0000140F">
      <w:pPr>
        <w:ind w:right="282" w:firstLine="284"/>
        <w:rPr>
          <w:rFonts w:ascii="Times New Roman" w:hAnsi="Times New Roman" w:cs="Times New Roman"/>
          <w:sz w:val="24"/>
          <w:szCs w:val="24"/>
        </w:rPr>
      </w:pPr>
    </w:p>
    <w:p w:rsidR="0000140F" w:rsidRPr="00933ECC" w:rsidRDefault="0000140F" w:rsidP="0000140F">
      <w:pPr>
        <w:ind w:right="282" w:firstLine="28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33ECC">
        <w:rPr>
          <w:rFonts w:ascii="Times New Roman" w:hAnsi="Times New Roman" w:cs="Times New Roman"/>
          <w:b/>
          <w:sz w:val="32"/>
          <w:szCs w:val="32"/>
        </w:rPr>
        <w:t>DEPARTMENT OF COMPUTER APPLICATIONS</w:t>
      </w:r>
    </w:p>
    <w:p w:rsidR="0000140F" w:rsidRPr="00933ECC" w:rsidRDefault="0000140F" w:rsidP="0000140F">
      <w:pPr>
        <w:ind w:right="282" w:firstLine="28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33ECC">
        <w:rPr>
          <w:rFonts w:ascii="Times New Roman" w:hAnsi="Times New Roman" w:cs="Times New Roman"/>
          <w:b/>
          <w:sz w:val="32"/>
          <w:szCs w:val="32"/>
        </w:rPr>
        <w:t>SNGIST GROUP OF INSTITUTIONS</w:t>
      </w:r>
    </w:p>
    <w:p w:rsidR="0000140F" w:rsidRPr="00933ECC" w:rsidRDefault="0000140F" w:rsidP="0000140F">
      <w:pPr>
        <w:ind w:right="282" w:firstLine="28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33ECC">
        <w:rPr>
          <w:rFonts w:ascii="Times New Roman" w:hAnsi="Times New Roman" w:cs="Times New Roman"/>
          <w:b/>
          <w:sz w:val="32"/>
          <w:szCs w:val="32"/>
        </w:rPr>
        <w:t>North Paravur- 683520</w:t>
      </w:r>
    </w:p>
    <w:p w:rsidR="0000140F" w:rsidRPr="00933ECC" w:rsidRDefault="0000140F" w:rsidP="0000140F">
      <w:pPr>
        <w:ind w:right="282" w:firstLine="284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0140F" w:rsidRPr="00933ECC" w:rsidRDefault="0000140F" w:rsidP="0000140F">
      <w:pPr>
        <w:ind w:right="282" w:firstLine="28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33ECC"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 wp14:anchorId="06A7B11A" wp14:editId="6A41EEE9">
            <wp:extent cx="1790700" cy="1743075"/>
            <wp:effectExtent l="0" t="0" r="0" b="9525"/>
            <wp:docPr id="3" name="Picture 3" descr="SNGIST PARAVUR - 2022 Admission Process, Ranking, Reviews, Affili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NGIST PARAVUR - 2022 Admission Process, Ranking, Reviews, Affiliati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40F" w:rsidRPr="00933ECC" w:rsidRDefault="0000140F" w:rsidP="0000140F">
      <w:pPr>
        <w:ind w:right="282" w:firstLine="284"/>
        <w:jc w:val="center"/>
        <w:rPr>
          <w:rFonts w:ascii="Times New Roman" w:hAnsi="Times New Roman" w:cs="Times New Roman"/>
          <w:sz w:val="32"/>
          <w:szCs w:val="32"/>
        </w:rPr>
      </w:pPr>
    </w:p>
    <w:p w:rsidR="0000140F" w:rsidRPr="00933ECC" w:rsidRDefault="0000140F" w:rsidP="0000140F">
      <w:pPr>
        <w:ind w:right="282" w:firstLine="284"/>
        <w:jc w:val="center"/>
        <w:rPr>
          <w:rFonts w:ascii="Times New Roman" w:hAnsi="Times New Roman" w:cs="Times New Roman"/>
          <w:sz w:val="32"/>
          <w:szCs w:val="32"/>
        </w:rPr>
      </w:pPr>
      <w:r w:rsidRPr="00933ECC">
        <w:rPr>
          <w:rFonts w:ascii="Times New Roman" w:hAnsi="Times New Roman" w:cs="Times New Roman"/>
          <w:sz w:val="32"/>
          <w:szCs w:val="32"/>
        </w:rPr>
        <w:t>LABORATORY RECORD</w:t>
      </w:r>
    </w:p>
    <w:p w:rsidR="0000140F" w:rsidRPr="00933ECC" w:rsidRDefault="0000140F" w:rsidP="0000140F">
      <w:pPr>
        <w:ind w:right="282" w:firstLine="284"/>
        <w:jc w:val="center"/>
        <w:rPr>
          <w:rFonts w:ascii="Times New Roman" w:hAnsi="Times New Roman" w:cs="Times New Roman"/>
          <w:sz w:val="32"/>
          <w:szCs w:val="32"/>
        </w:rPr>
      </w:pPr>
    </w:p>
    <w:p w:rsidR="0000140F" w:rsidRPr="00933ECC" w:rsidRDefault="0000140F" w:rsidP="00446C63">
      <w:pPr>
        <w:spacing w:line="360" w:lineRule="auto"/>
        <w:ind w:left="567" w:right="565"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33ECC">
        <w:rPr>
          <w:rFonts w:ascii="Times New Roman" w:hAnsi="Times New Roman" w:cs="Times New Roman"/>
          <w:i/>
          <w:sz w:val="28"/>
          <w:szCs w:val="28"/>
        </w:rPr>
        <w:t>Certified   that   this  is   a   Bonafide   Record  of   work  done   by</w:t>
      </w:r>
      <w:r w:rsidR="00446C63">
        <w:rPr>
          <w:rFonts w:ascii="Times New Roman" w:hAnsi="Times New Roman" w:cs="Times New Roman"/>
          <w:i/>
          <w:sz w:val="28"/>
          <w:szCs w:val="28"/>
        </w:rPr>
        <w:t xml:space="preserve"> Mr./Ms.</w:t>
      </w:r>
      <w:r w:rsidRPr="00933ECC">
        <w:rPr>
          <w:rFonts w:ascii="Times New Roman" w:hAnsi="Times New Roman" w:cs="Times New Roman"/>
          <w:i/>
          <w:sz w:val="28"/>
          <w:szCs w:val="28"/>
        </w:rPr>
        <w:t>…………………………………………………………</w:t>
      </w:r>
      <w:r w:rsidR="00446C63">
        <w:rPr>
          <w:rFonts w:ascii="Times New Roman" w:hAnsi="Times New Roman" w:cs="Times New Roman"/>
          <w:i/>
          <w:sz w:val="28"/>
          <w:szCs w:val="28"/>
        </w:rPr>
        <w:t>……………………...</w:t>
      </w:r>
      <w:r w:rsidR="00D363BB">
        <w:rPr>
          <w:rFonts w:ascii="Times New Roman" w:hAnsi="Times New Roman" w:cs="Times New Roman"/>
          <w:i/>
          <w:sz w:val="28"/>
          <w:szCs w:val="28"/>
        </w:rPr>
        <w:t>.</w:t>
      </w:r>
      <w:r w:rsidR="00446C63">
        <w:rPr>
          <w:rFonts w:ascii="Times New Roman" w:hAnsi="Times New Roman" w:cs="Times New Roman"/>
          <w:i/>
          <w:sz w:val="28"/>
          <w:szCs w:val="28"/>
        </w:rPr>
        <w:t>.</w:t>
      </w:r>
      <w:r w:rsidRPr="00933ECC">
        <w:rPr>
          <w:rFonts w:ascii="Times New Roman" w:hAnsi="Times New Roman" w:cs="Times New Roman"/>
          <w:i/>
          <w:sz w:val="28"/>
          <w:szCs w:val="28"/>
        </w:rPr>
        <w:t>Reg.No:</w:t>
      </w:r>
      <w:r w:rsidR="00446C63">
        <w:rPr>
          <w:rFonts w:ascii="Times New Roman" w:hAnsi="Times New Roman" w:cs="Times New Roman"/>
          <w:i/>
          <w:sz w:val="28"/>
          <w:szCs w:val="28"/>
        </w:rPr>
        <w:t xml:space="preserve">……………………………in </w:t>
      </w:r>
      <w:r w:rsidRPr="00933ECC">
        <w:rPr>
          <w:rFonts w:ascii="Times New Roman" w:hAnsi="Times New Roman" w:cs="Times New Roman"/>
          <w:i/>
          <w:sz w:val="28"/>
          <w:szCs w:val="28"/>
        </w:rPr>
        <w:t>the …</w:t>
      </w:r>
      <w:r>
        <w:rPr>
          <w:rFonts w:ascii="Times New Roman" w:hAnsi="Times New Roman" w:cs="Times New Roman"/>
          <w:i/>
          <w:sz w:val="28"/>
          <w:szCs w:val="28"/>
        </w:rPr>
        <w:t>……………</w:t>
      </w:r>
      <w:r w:rsidRPr="00933ECC">
        <w:rPr>
          <w:rFonts w:ascii="Times New Roman" w:hAnsi="Times New Roman" w:cs="Times New Roman"/>
          <w:i/>
          <w:sz w:val="28"/>
          <w:szCs w:val="28"/>
        </w:rPr>
        <w:t>……………………………</w:t>
      </w:r>
      <w:r w:rsidR="00446C6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33ECC">
        <w:rPr>
          <w:rFonts w:ascii="Times New Roman" w:hAnsi="Times New Roman" w:cs="Times New Roman"/>
          <w:i/>
          <w:sz w:val="28"/>
          <w:szCs w:val="28"/>
        </w:rPr>
        <w:t xml:space="preserve">Laboratory during the semester </w:t>
      </w:r>
      <w:r w:rsidR="00446C63">
        <w:rPr>
          <w:rFonts w:ascii="Times New Roman" w:hAnsi="Times New Roman" w:cs="Times New Roman"/>
          <w:i/>
          <w:sz w:val="28"/>
          <w:szCs w:val="28"/>
        </w:rPr>
        <w:t>…………….. year ……..……… to …….………. a</w:t>
      </w:r>
      <w:r w:rsidRPr="00933ECC">
        <w:rPr>
          <w:rFonts w:ascii="Times New Roman" w:hAnsi="Times New Roman" w:cs="Times New Roman"/>
          <w:i/>
          <w:sz w:val="28"/>
          <w:szCs w:val="28"/>
        </w:rPr>
        <w:t>t SNGIST,Thekkethazham,North Paravur,Ernakulam.</w:t>
      </w:r>
    </w:p>
    <w:p w:rsidR="0000140F" w:rsidRPr="00933ECC" w:rsidRDefault="0000140F" w:rsidP="0000140F">
      <w:pPr>
        <w:ind w:right="282" w:firstLine="284"/>
        <w:rPr>
          <w:rFonts w:ascii="Times New Roman" w:hAnsi="Times New Roman" w:cs="Times New Roman"/>
          <w:sz w:val="32"/>
          <w:szCs w:val="32"/>
        </w:rPr>
      </w:pPr>
    </w:p>
    <w:p w:rsidR="0000140F" w:rsidRPr="00933ECC" w:rsidRDefault="0000140F" w:rsidP="0000140F">
      <w:pPr>
        <w:tabs>
          <w:tab w:val="left" w:pos="7260"/>
        </w:tabs>
        <w:ind w:right="282" w:firstLine="284"/>
        <w:rPr>
          <w:rFonts w:ascii="Times New Roman" w:hAnsi="Times New Roman" w:cs="Times New Roman"/>
          <w:i/>
          <w:sz w:val="24"/>
          <w:szCs w:val="24"/>
        </w:rPr>
      </w:pPr>
      <w:r w:rsidRPr="00933ECC">
        <w:rPr>
          <w:rFonts w:ascii="Times New Roman" w:hAnsi="Times New Roman" w:cs="Times New Roman"/>
          <w:i/>
          <w:sz w:val="24"/>
          <w:szCs w:val="24"/>
        </w:rPr>
        <w:tab/>
        <w:t>Faculty in Charge</w:t>
      </w:r>
    </w:p>
    <w:p w:rsidR="0000140F" w:rsidRPr="00933ECC" w:rsidRDefault="0000140F" w:rsidP="0000140F">
      <w:pPr>
        <w:ind w:right="282" w:firstLine="284"/>
        <w:rPr>
          <w:rFonts w:ascii="Times New Roman" w:hAnsi="Times New Roman" w:cs="Times New Roman"/>
          <w:sz w:val="24"/>
          <w:szCs w:val="24"/>
        </w:rPr>
      </w:pPr>
    </w:p>
    <w:p w:rsidR="0000140F" w:rsidRPr="00933ECC" w:rsidRDefault="0000140F" w:rsidP="00446C63">
      <w:pPr>
        <w:ind w:right="282" w:firstLine="426"/>
        <w:rPr>
          <w:rFonts w:ascii="Times New Roman" w:hAnsi="Times New Roman" w:cs="Times New Roman"/>
          <w:sz w:val="24"/>
          <w:szCs w:val="24"/>
        </w:rPr>
      </w:pPr>
      <w:r w:rsidRPr="00933ECC">
        <w:rPr>
          <w:rFonts w:ascii="Times New Roman" w:hAnsi="Times New Roman" w:cs="Times New Roman"/>
        </w:rPr>
        <w:t xml:space="preserve">  Submitted for the practical examination conducted </w:t>
      </w:r>
      <w:r>
        <w:rPr>
          <w:rFonts w:ascii="Times New Roman" w:hAnsi="Times New Roman" w:cs="Times New Roman"/>
        </w:rPr>
        <w:t xml:space="preserve">on </w:t>
      </w:r>
      <w:r w:rsidRPr="00933ECC">
        <w:rPr>
          <w:rFonts w:ascii="Times New Roman" w:hAnsi="Times New Roman" w:cs="Times New Roman"/>
        </w:rPr>
        <w:t>……………………………………...........</w:t>
      </w:r>
    </w:p>
    <w:p w:rsidR="0000140F" w:rsidRPr="00933ECC" w:rsidRDefault="0000140F" w:rsidP="0000140F">
      <w:pPr>
        <w:ind w:right="282" w:firstLine="284"/>
        <w:rPr>
          <w:rFonts w:ascii="Times New Roman" w:hAnsi="Times New Roman" w:cs="Times New Roman"/>
          <w:sz w:val="24"/>
          <w:szCs w:val="24"/>
        </w:rPr>
      </w:pPr>
    </w:p>
    <w:p w:rsidR="0000140F" w:rsidRPr="00933ECC" w:rsidRDefault="0000140F" w:rsidP="0000140F">
      <w:pPr>
        <w:ind w:right="282" w:firstLine="284"/>
        <w:rPr>
          <w:rFonts w:ascii="Times New Roman" w:hAnsi="Times New Roman" w:cs="Times New Roman"/>
          <w:sz w:val="24"/>
          <w:szCs w:val="24"/>
        </w:rPr>
      </w:pPr>
    </w:p>
    <w:p w:rsidR="0000140F" w:rsidRPr="00933ECC" w:rsidRDefault="0000140F" w:rsidP="0000140F">
      <w:pPr>
        <w:tabs>
          <w:tab w:val="left" w:pos="900"/>
        </w:tabs>
        <w:ind w:right="282" w:firstLine="284"/>
        <w:rPr>
          <w:rFonts w:ascii="Times New Roman" w:hAnsi="Times New Roman" w:cs="Times New Roman"/>
          <w:sz w:val="24"/>
          <w:szCs w:val="24"/>
        </w:rPr>
      </w:pPr>
      <w:r w:rsidRPr="00933ECC">
        <w:rPr>
          <w:rFonts w:ascii="Times New Roman" w:hAnsi="Times New Roman" w:cs="Times New Roman"/>
          <w:sz w:val="24"/>
          <w:szCs w:val="24"/>
        </w:rPr>
        <w:tab/>
        <w:t>Internal Examiner</w:t>
      </w:r>
      <w:r w:rsidRPr="00933ECC">
        <w:rPr>
          <w:rFonts w:ascii="Times New Roman" w:hAnsi="Times New Roman" w:cs="Times New Roman"/>
          <w:sz w:val="24"/>
          <w:szCs w:val="24"/>
        </w:rPr>
        <w:tab/>
      </w:r>
      <w:r w:rsidRPr="00933ECC">
        <w:rPr>
          <w:rFonts w:ascii="Times New Roman" w:hAnsi="Times New Roman" w:cs="Times New Roman"/>
          <w:sz w:val="24"/>
          <w:szCs w:val="24"/>
        </w:rPr>
        <w:tab/>
      </w:r>
      <w:r w:rsidRPr="00933ECC">
        <w:rPr>
          <w:rFonts w:ascii="Times New Roman" w:hAnsi="Times New Roman" w:cs="Times New Roman"/>
          <w:sz w:val="24"/>
          <w:szCs w:val="24"/>
        </w:rPr>
        <w:tab/>
      </w:r>
      <w:r w:rsidRPr="00933ECC">
        <w:rPr>
          <w:rFonts w:ascii="Times New Roman" w:hAnsi="Times New Roman" w:cs="Times New Roman"/>
          <w:sz w:val="24"/>
          <w:szCs w:val="24"/>
        </w:rPr>
        <w:tab/>
      </w:r>
      <w:r w:rsidRPr="00933ECC">
        <w:rPr>
          <w:rFonts w:ascii="Times New Roman" w:hAnsi="Times New Roman" w:cs="Times New Roman"/>
          <w:sz w:val="24"/>
          <w:szCs w:val="24"/>
        </w:rPr>
        <w:tab/>
      </w:r>
      <w:r w:rsidRPr="00933ECC">
        <w:rPr>
          <w:rFonts w:ascii="Times New Roman" w:hAnsi="Times New Roman" w:cs="Times New Roman"/>
          <w:sz w:val="24"/>
          <w:szCs w:val="24"/>
        </w:rPr>
        <w:tab/>
      </w:r>
      <w:r w:rsidRPr="00933ECC">
        <w:rPr>
          <w:rFonts w:ascii="Times New Roman" w:hAnsi="Times New Roman" w:cs="Times New Roman"/>
          <w:sz w:val="24"/>
          <w:szCs w:val="24"/>
        </w:rPr>
        <w:tab/>
        <w:t>External Examiner</w:t>
      </w:r>
      <w:r w:rsidRPr="00933ECC">
        <w:rPr>
          <w:rFonts w:ascii="Times New Roman" w:hAnsi="Times New Roman" w:cs="Times New Roman"/>
          <w:sz w:val="24"/>
          <w:szCs w:val="24"/>
        </w:rPr>
        <w:tab/>
      </w:r>
    </w:p>
    <w:p w:rsidR="0000140F" w:rsidRDefault="0000140F" w:rsidP="0000140F">
      <w:pPr>
        <w:ind w:right="282" w:firstLine="284"/>
        <w:rPr>
          <w:rFonts w:ascii="Times New Roman" w:hAnsi="Times New Roman" w:cs="Times New Roman"/>
          <w:sz w:val="24"/>
          <w:szCs w:val="24"/>
        </w:rPr>
      </w:pPr>
    </w:p>
    <w:p w:rsidR="007E3AAC" w:rsidRPr="00486040" w:rsidRDefault="007E3AA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2161"/>
        <w:tblW w:w="0" w:type="auto"/>
        <w:tblLayout w:type="fixed"/>
        <w:tblLook w:val="04A0" w:firstRow="1" w:lastRow="0" w:firstColumn="1" w:lastColumn="0" w:noHBand="0" w:noVBand="1"/>
      </w:tblPr>
      <w:tblGrid>
        <w:gridCol w:w="703"/>
        <w:gridCol w:w="5642"/>
        <w:gridCol w:w="1418"/>
        <w:gridCol w:w="894"/>
      </w:tblGrid>
      <w:tr w:rsidR="00696781" w:rsidTr="00217790">
        <w:trPr>
          <w:trHeight w:val="664"/>
        </w:trPr>
        <w:tc>
          <w:tcPr>
            <w:tcW w:w="703" w:type="dxa"/>
            <w:vAlign w:val="center"/>
          </w:tcPr>
          <w:p w:rsidR="0000140F" w:rsidRDefault="007E3AAC" w:rsidP="0069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SL. NO.</w:t>
            </w:r>
          </w:p>
        </w:tc>
        <w:tc>
          <w:tcPr>
            <w:tcW w:w="5642" w:type="dxa"/>
            <w:vAlign w:val="center"/>
          </w:tcPr>
          <w:p w:rsidR="0000140F" w:rsidRDefault="007E3AAC" w:rsidP="0069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1418" w:type="dxa"/>
            <w:vAlign w:val="center"/>
          </w:tcPr>
          <w:p w:rsidR="0000140F" w:rsidRDefault="007E3AAC" w:rsidP="0069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894" w:type="dxa"/>
            <w:vAlign w:val="center"/>
          </w:tcPr>
          <w:p w:rsidR="0000140F" w:rsidRDefault="007E3AAC" w:rsidP="0069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 NO</w:t>
            </w:r>
          </w:p>
        </w:tc>
      </w:tr>
      <w:tr w:rsidR="00696781" w:rsidTr="00217790">
        <w:trPr>
          <w:trHeight w:val="664"/>
        </w:trPr>
        <w:tc>
          <w:tcPr>
            <w:tcW w:w="703" w:type="dxa"/>
            <w:vAlign w:val="center"/>
          </w:tcPr>
          <w:p w:rsidR="0000140F" w:rsidRDefault="00696781" w:rsidP="0069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42" w:type="dxa"/>
            <w:vAlign w:val="center"/>
          </w:tcPr>
          <w:p w:rsidR="0000140F" w:rsidRDefault="001A000A" w:rsidP="0069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Visualisation</w:t>
            </w:r>
          </w:p>
        </w:tc>
        <w:tc>
          <w:tcPr>
            <w:tcW w:w="1418" w:type="dxa"/>
            <w:vAlign w:val="center"/>
          </w:tcPr>
          <w:p w:rsidR="0000140F" w:rsidRDefault="00217790" w:rsidP="0069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696781">
              <w:rPr>
                <w:rFonts w:ascii="Times New Roman" w:hAnsi="Times New Roman" w:cs="Times New Roman"/>
                <w:sz w:val="24"/>
                <w:szCs w:val="24"/>
              </w:rPr>
              <w:t>7-12-2021</w:t>
            </w:r>
          </w:p>
        </w:tc>
        <w:tc>
          <w:tcPr>
            <w:tcW w:w="894" w:type="dxa"/>
            <w:vAlign w:val="center"/>
          </w:tcPr>
          <w:p w:rsidR="0000140F" w:rsidRDefault="00D363BB" w:rsidP="0069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96781" w:rsidTr="00217790">
        <w:trPr>
          <w:trHeight w:val="664"/>
        </w:trPr>
        <w:tc>
          <w:tcPr>
            <w:tcW w:w="703" w:type="dxa"/>
            <w:vAlign w:val="center"/>
          </w:tcPr>
          <w:p w:rsidR="0000140F" w:rsidRDefault="00696781" w:rsidP="0069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42" w:type="dxa"/>
            <w:vAlign w:val="center"/>
          </w:tcPr>
          <w:p w:rsidR="0000140F" w:rsidRDefault="001A000A" w:rsidP="0069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00A">
              <w:rPr>
                <w:rFonts w:ascii="Times New Roman" w:hAnsi="Times New Roman" w:cs="Times New Roman"/>
                <w:sz w:val="24"/>
                <w:szCs w:val="24"/>
              </w:rPr>
              <w:t>Predict class label of a given data point using KNN</w:t>
            </w:r>
          </w:p>
        </w:tc>
        <w:tc>
          <w:tcPr>
            <w:tcW w:w="1418" w:type="dxa"/>
            <w:vAlign w:val="center"/>
          </w:tcPr>
          <w:p w:rsidR="0000140F" w:rsidRDefault="00217790" w:rsidP="0069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07-01-2022</w:t>
            </w:r>
          </w:p>
        </w:tc>
        <w:tc>
          <w:tcPr>
            <w:tcW w:w="894" w:type="dxa"/>
            <w:vAlign w:val="center"/>
          </w:tcPr>
          <w:p w:rsidR="0000140F" w:rsidRDefault="00D363BB" w:rsidP="0069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696781" w:rsidTr="00217790">
        <w:trPr>
          <w:trHeight w:val="664"/>
        </w:trPr>
        <w:tc>
          <w:tcPr>
            <w:tcW w:w="703" w:type="dxa"/>
            <w:vAlign w:val="center"/>
          </w:tcPr>
          <w:p w:rsidR="0000140F" w:rsidRDefault="00696781" w:rsidP="0069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42" w:type="dxa"/>
            <w:vAlign w:val="center"/>
          </w:tcPr>
          <w:p w:rsidR="0000140F" w:rsidRDefault="00217790" w:rsidP="0069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790">
              <w:rPr>
                <w:rFonts w:ascii="Times New Roman" w:hAnsi="Times New Roman" w:cs="Times New Roman"/>
                <w:sz w:val="24"/>
                <w:szCs w:val="24"/>
              </w:rPr>
              <w:t>Calculate accuracy of KNN using  iris dataset</w:t>
            </w:r>
          </w:p>
        </w:tc>
        <w:tc>
          <w:tcPr>
            <w:tcW w:w="1418" w:type="dxa"/>
            <w:vAlign w:val="center"/>
          </w:tcPr>
          <w:p w:rsidR="0000140F" w:rsidRDefault="00217790" w:rsidP="0069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07-01-2022</w:t>
            </w:r>
          </w:p>
        </w:tc>
        <w:tc>
          <w:tcPr>
            <w:tcW w:w="894" w:type="dxa"/>
            <w:vAlign w:val="center"/>
          </w:tcPr>
          <w:p w:rsidR="0000140F" w:rsidRDefault="00D363BB" w:rsidP="0069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696781" w:rsidTr="00217790">
        <w:trPr>
          <w:trHeight w:val="664"/>
        </w:trPr>
        <w:tc>
          <w:tcPr>
            <w:tcW w:w="703" w:type="dxa"/>
            <w:vAlign w:val="center"/>
          </w:tcPr>
          <w:p w:rsidR="0000140F" w:rsidRDefault="00696781" w:rsidP="0069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42" w:type="dxa"/>
            <w:vAlign w:val="center"/>
          </w:tcPr>
          <w:p w:rsidR="0000140F" w:rsidRDefault="00217790" w:rsidP="0069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790">
              <w:rPr>
                <w:rFonts w:ascii="Times New Roman" w:hAnsi="Times New Roman" w:cs="Times New Roman"/>
                <w:sz w:val="24"/>
                <w:szCs w:val="24"/>
              </w:rPr>
              <w:t>Predict the class label of an unseen observation using Naive-bayes</w:t>
            </w:r>
          </w:p>
        </w:tc>
        <w:tc>
          <w:tcPr>
            <w:tcW w:w="1418" w:type="dxa"/>
            <w:vAlign w:val="center"/>
          </w:tcPr>
          <w:p w:rsidR="0000140F" w:rsidRDefault="00217790" w:rsidP="0069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13-01-2022</w:t>
            </w:r>
          </w:p>
        </w:tc>
        <w:tc>
          <w:tcPr>
            <w:tcW w:w="894" w:type="dxa"/>
            <w:vAlign w:val="center"/>
          </w:tcPr>
          <w:p w:rsidR="0000140F" w:rsidRDefault="00D363BB" w:rsidP="0069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696781" w:rsidTr="00217790">
        <w:trPr>
          <w:trHeight w:val="664"/>
        </w:trPr>
        <w:tc>
          <w:tcPr>
            <w:tcW w:w="703" w:type="dxa"/>
            <w:vAlign w:val="center"/>
          </w:tcPr>
          <w:p w:rsidR="0000140F" w:rsidRDefault="00696781" w:rsidP="0069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42" w:type="dxa"/>
            <w:vAlign w:val="center"/>
          </w:tcPr>
          <w:p w:rsidR="0000140F" w:rsidRDefault="00E30F3A" w:rsidP="0069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F3A">
              <w:rPr>
                <w:rFonts w:ascii="Times New Roman" w:hAnsi="Times New Roman" w:cs="Times New Roman"/>
                <w:sz w:val="24"/>
                <w:szCs w:val="24"/>
              </w:rPr>
              <w:t>Predict the accuracy of standard dataset using naive bayes</w:t>
            </w:r>
          </w:p>
        </w:tc>
        <w:tc>
          <w:tcPr>
            <w:tcW w:w="1418" w:type="dxa"/>
            <w:vAlign w:val="center"/>
          </w:tcPr>
          <w:p w:rsidR="0000140F" w:rsidRDefault="00E30F3A" w:rsidP="0069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13-01-2022</w:t>
            </w:r>
          </w:p>
        </w:tc>
        <w:tc>
          <w:tcPr>
            <w:tcW w:w="894" w:type="dxa"/>
            <w:vAlign w:val="center"/>
          </w:tcPr>
          <w:p w:rsidR="0000140F" w:rsidRDefault="00D363BB" w:rsidP="0069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696781" w:rsidTr="00217790">
        <w:trPr>
          <w:trHeight w:val="604"/>
        </w:trPr>
        <w:tc>
          <w:tcPr>
            <w:tcW w:w="703" w:type="dxa"/>
            <w:vAlign w:val="center"/>
          </w:tcPr>
          <w:p w:rsidR="0000140F" w:rsidRDefault="00696781" w:rsidP="0069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42" w:type="dxa"/>
            <w:vAlign w:val="center"/>
          </w:tcPr>
          <w:p w:rsidR="0000140F" w:rsidRDefault="00E30F3A" w:rsidP="00E30F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F3A">
              <w:rPr>
                <w:rFonts w:ascii="Times New Roman" w:hAnsi="Times New Roman" w:cs="Times New Roman"/>
                <w:sz w:val="24"/>
                <w:szCs w:val="24"/>
              </w:rPr>
              <w:t xml:space="preserve">Generate classification report and confusion  matrix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 diabetes dataset using </w:t>
            </w:r>
            <w:r w:rsidRPr="00E30F3A">
              <w:rPr>
                <w:rFonts w:ascii="Times New Roman" w:hAnsi="Times New Roman" w:cs="Times New Roman"/>
                <w:sz w:val="24"/>
                <w:szCs w:val="24"/>
              </w:rPr>
              <w:t>naive bayes algorithm</w:t>
            </w:r>
          </w:p>
        </w:tc>
        <w:tc>
          <w:tcPr>
            <w:tcW w:w="1418" w:type="dxa"/>
            <w:vAlign w:val="center"/>
          </w:tcPr>
          <w:p w:rsidR="0000140F" w:rsidRDefault="00E30F3A" w:rsidP="0069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14-01-2022</w:t>
            </w:r>
          </w:p>
        </w:tc>
        <w:tc>
          <w:tcPr>
            <w:tcW w:w="894" w:type="dxa"/>
            <w:vAlign w:val="center"/>
          </w:tcPr>
          <w:p w:rsidR="0000140F" w:rsidRDefault="00D363BB" w:rsidP="0069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696781" w:rsidTr="00217790">
        <w:trPr>
          <w:trHeight w:val="664"/>
        </w:trPr>
        <w:tc>
          <w:tcPr>
            <w:tcW w:w="703" w:type="dxa"/>
            <w:vAlign w:val="center"/>
          </w:tcPr>
          <w:p w:rsidR="0000140F" w:rsidRDefault="00696781" w:rsidP="0069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42" w:type="dxa"/>
            <w:vAlign w:val="center"/>
          </w:tcPr>
          <w:p w:rsidR="0000140F" w:rsidRDefault="00E30F3A" w:rsidP="00E30F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F3A">
              <w:rPr>
                <w:rFonts w:ascii="Times New Roman" w:hAnsi="Times New Roman" w:cs="Times New Roman"/>
                <w:sz w:val="24"/>
                <w:szCs w:val="24"/>
              </w:rPr>
              <w:t>Generate classification report and confusion matr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ix of diabetes dataset using </w:t>
            </w:r>
            <w:r w:rsidRPr="00E30F3A">
              <w:rPr>
                <w:rFonts w:ascii="Times New Roman" w:hAnsi="Times New Roman" w:cs="Times New Roman"/>
                <w:sz w:val="24"/>
                <w:szCs w:val="24"/>
              </w:rPr>
              <w:t>KNN algorithm</w:t>
            </w:r>
          </w:p>
        </w:tc>
        <w:tc>
          <w:tcPr>
            <w:tcW w:w="1418" w:type="dxa"/>
            <w:vAlign w:val="center"/>
          </w:tcPr>
          <w:p w:rsidR="0000140F" w:rsidRDefault="00E30F3A" w:rsidP="0069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14-01-2022</w:t>
            </w:r>
          </w:p>
        </w:tc>
        <w:tc>
          <w:tcPr>
            <w:tcW w:w="894" w:type="dxa"/>
            <w:vAlign w:val="center"/>
          </w:tcPr>
          <w:p w:rsidR="0000140F" w:rsidRDefault="00D363BB" w:rsidP="0069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696781" w:rsidTr="00217790">
        <w:trPr>
          <w:trHeight w:val="664"/>
        </w:trPr>
        <w:tc>
          <w:tcPr>
            <w:tcW w:w="703" w:type="dxa"/>
            <w:vAlign w:val="center"/>
          </w:tcPr>
          <w:p w:rsidR="0000140F" w:rsidRDefault="00696781" w:rsidP="0069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42" w:type="dxa"/>
            <w:vAlign w:val="center"/>
          </w:tcPr>
          <w:p w:rsidR="0000140F" w:rsidRDefault="00E30F3A" w:rsidP="0069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F3A">
              <w:rPr>
                <w:rFonts w:ascii="Times New Roman" w:hAnsi="Times New Roman" w:cs="Times New Roman"/>
                <w:sz w:val="24"/>
                <w:szCs w:val="24"/>
              </w:rPr>
              <w:t>Implement Decision tree algorithm, find accuracy  in pima Indian diabetes dataset</w:t>
            </w:r>
          </w:p>
        </w:tc>
        <w:tc>
          <w:tcPr>
            <w:tcW w:w="1418" w:type="dxa"/>
            <w:vAlign w:val="center"/>
          </w:tcPr>
          <w:p w:rsidR="0000140F" w:rsidRDefault="00E30F3A" w:rsidP="0069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20-01-2022</w:t>
            </w:r>
          </w:p>
        </w:tc>
        <w:tc>
          <w:tcPr>
            <w:tcW w:w="894" w:type="dxa"/>
            <w:vAlign w:val="center"/>
          </w:tcPr>
          <w:p w:rsidR="0000140F" w:rsidRDefault="00D363BB" w:rsidP="0069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696781" w:rsidTr="00217790">
        <w:trPr>
          <w:trHeight w:val="664"/>
        </w:trPr>
        <w:tc>
          <w:tcPr>
            <w:tcW w:w="703" w:type="dxa"/>
            <w:vAlign w:val="center"/>
          </w:tcPr>
          <w:p w:rsidR="0000140F" w:rsidRDefault="00696781" w:rsidP="0069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642" w:type="dxa"/>
            <w:vAlign w:val="center"/>
          </w:tcPr>
          <w:p w:rsidR="0000140F" w:rsidRDefault="00E30F3A" w:rsidP="0069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F3A">
              <w:rPr>
                <w:rFonts w:ascii="Times New Roman" w:hAnsi="Times New Roman" w:cs="Times New Roman"/>
                <w:sz w:val="24"/>
                <w:szCs w:val="24"/>
              </w:rPr>
              <w:t>Implement simple linear regression using salary dataset</w:t>
            </w:r>
          </w:p>
        </w:tc>
        <w:tc>
          <w:tcPr>
            <w:tcW w:w="1418" w:type="dxa"/>
            <w:vAlign w:val="center"/>
          </w:tcPr>
          <w:p w:rsidR="0000140F" w:rsidRDefault="00E30F3A" w:rsidP="0069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27-01-2022</w:t>
            </w:r>
          </w:p>
        </w:tc>
        <w:tc>
          <w:tcPr>
            <w:tcW w:w="894" w:type="dxa"/>
            <w:vAlign w:val="center"/>
          </w:tcPr>
          <w:p w:rsidR="0000140F" w:rsidRDefault="00D363BB" w:rsidP="0069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696781" w:rsidTr="00217790">
        <w:trPr>
          <w:trHeight w:val="664"/>
        </w:trPr>
        <w:tc>
          <w:tcPr>
            <w:tcW w:w="703" w:type="dxa"/>
            <w:vAlign w:val="center"/>
          </w:tcPr>
          <w:p w:rsidR="0000140F" w:rsidRDefault="00696781" w:rsidP="0069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42" w:type="dxa"/>
            <w:vAlign w:val="center"/>
          </w:tcPr>
          <w:p w:rsidR="0000140F" w:rsidRDefault="00E30F3A" w:rsidP="0069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F3A">
              <w:rPr>
                <w:rFonts w:ascii="Times New Roman" w:hAnsi="Times New Roman" w:cs="Times New Roman"/>
                <w:sz w:val="24"/>
                <w:szCs w:val="24"/>
              </w:rPr>
              <w:t>Implement Multiple Linear Regression using Advertising dataset.</w:t>
            </w:r>
          </w:p>
        </w:tc>
        <w:tc>
          <w:tcPr>
            <w:tcW w:w="1418" w:type="dxa"/>
            <w:vAlign w:val="center"/>
          </w:tcPr>
          <w:p w:rsidR="0000140F" w:rsidRDefault="00217790" w:rsidP="0069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28-01-20</w:t>
            </w:r>
            <w:r w:rsidR="00E30F3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94" w:type="dxa"/>
            <w:vAlign w:val="center"/>
          </w:tcPr>
          <w:p w:rsidR="0000140F" w:rsidRDefault="00D363BB" w:rsidP="0069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696781" w:rsidTr="00217790">
        <w:trPr>
          <w:trHeight w:val="664"/>
        </w:trPr>
        <w:tc>
          <w:tcPr>
            <w:tcW w:w="703" w:type="dxa"/>
            <w:vAlign w:val="center"/>
          </w:tcPr>
          <w:p w:rsidR="0000140F" w:rsidRDefault="00696781" w:rsidP="0069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642" w:type="dxa"/>
            <w:vAlign w:val="center"/>
          </w:tcPr>
          <w:p w:rsidR="0000140F" w:rsidRDefault="00E30F3A" w:rsidP="0069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F3A">
              <w:rPr>
                <w:rFonts w:ascii="Times New Roman" w:hAnsi="Times New Roman" w:cs="Times New Roman"/>
                <w:sz w:val="24"/>
                <w:szCs w:val="24"/>
              </w:rPr>
              <w:t>Implement SVM Classification using diabetes dataset.</w:t>
            </w:r>
          </w:p>
        </w:tc>
        <w:tc>
          <w:tcPr>
            <w:tcW w:w="1418" w:type="dxa"/>
            <w:vAlign w:val="center"/>
          </w:tcPr>
          <w:p w:rsidR="0000140F" w:rsidRDefault="00E30F3A" w:rsidP="0069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03-02-2022</w:t>
            </w:r>
          </w:p>
        </w:tc>
        <w:tc>
          <w:tcPr>
            <w:tcW w:w="894" w:type="dxa"/>
            <w:vAlign w:val="center"/>
          </w:tcPr>
          <w:p w:rsidR="0000140F" w:rsidRDefault="00D363BB" w:rsidP="0069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696781" w:rsidTr="00217790">
        <w:trPr>
          <w:trHeight w:val="664"/>
        </w:trPr>
        <w:tc>
          <w:tcPr>
            <w:tcW w:w="703" w:type="dxa"/>
            <w:vAlign w:val="center"/>
          </w:tcPr>
          <w:p w:rsidR="0000140F" w:rsidRDefault="00696781" w:rsidP="0069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642" w:type="dxa"/>
            <w:vAlign w:val="center"/>
          </w:tcPr>
          <w:p w:rsidR="0000140F" w:rsidRDefault="00E30F3A" w:rsidP="0069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F3A">
              <w:rPr>
                <w:rFonts w:ascii="Times New Roman" w:hAnsi="Times New Roman" w:cs="Times New Roman"/>
                <w:sz w:val="24"/>
                <w:szCs w:val="24"/>
              </w:rPr>
              <w:t>Implement SVM Regression using Advertising dataset.</w:t>
            </w:r>
          </w:p>
        </w:tc>
        <w:tc>
          <w:tcPr>
            <w:tcW w:w="1418" w:type="dxa"/>
            <w:vAlign w:val="center"/>
          </w:tcPr>
          <w:p w:rsidR="0000140F" w:rsidRDefault="00E30F3A" w:rsidP="0069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04-02-2022</w:t>
            </w:r>
          </w:p>
        </w:tc>
        <w:tc>
          <w:tcPr>
            <w:tcW w:w="894" w:type="dxa"/>
            <w:vAlign w:val="center"/>
          </w:tcPr>
          <w:p w:rsidR="0000140F" w:rsidRDefault="00D363BB" w:rsidP="0069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696781" w:rsidTr="00217790">
        <w:trPr>
          <w:trHeight w:val="664"/>
        </w:trPr>
        <w:tc>
          <w:tcPr>
            <w:tcW w:w="703" w:type="dxa"/>
            <w:vAlign w:val="center"/>
          </w:tcPr>
          <w:p w:rsidR="0000140F" w:rsidRDefault="00696781" w:rsidP="0069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642" w:type="dxa"/>
            <w:vAlign w:val="center"/>
          </w:tcPr>
          <w:p w:rsidR="0000140F" w:rsidRDefault="00E30F3A" w:rsidP="0069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F3A">
              <w:rPr>
                <w:rFonts w:ascii="Times New Roman" w:hAnsi="Times New Roman" w:cs="Times New Roman"/>
                <w:sz w:val="24"/>
                <w:szCs w:val="24"/>
              </w:rPr>
              <w:t>Implement KMeans using mall customer dataset.</w:t>
            </w:r>
          </w:p>
        </w:tc>
        <w:tc>
          <w:tcPr>
            <w:tcW w:w="1418" w:type="dxa"/>
            <w:vAlign w:val="center"/>
          </w:tcPr>
          <w:p w:rsidR="0000140F" w:rsidRDefault="00E30F3A" w:rsidP="0069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08-02-2022</w:t>
            </w:r>
          </w:p>
        </w:tc>
        <w:tc>
          <w:tcPr>
            <w:tcW w:w="894" w:type="dxa"/>
            <w:vAlign w:val="center"/>
          </w:tcPr>
          <w:p w:rsidR="0000140F" w:rsidRDefault="00D363BB" w:rsidP="0069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696781" w:rsidTr="00217790">
        <w:trPr>
          <w:trHeight w:val="664"/>
        </w:trPr>
        <w:tc>
          <w:tcPr>
            <w:tcW w:w="703" w:type="dxa"/>
            <w:vAlign w:val="center"/>
          </w:tcPr>
          <w:p w:rsidR="0000140F" w:rsidRDefault="00696781" w:rsidP="0069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642" w:type="dxa"/>
            <w:vAlign w:val="center"/>
          </w:tcPr>
          <w:p w:rsidR="0000140F" w:rsidRDefault="00E30F3A" w:rsidP="0069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F3A">
              <w:rPr>
                <w:rFonts w:ascii="Times New Roman" w:hAnsi="Times New Roman" w:cs="Times New Roman"/>
                <w:sz w:val="24"/>
                <w:szCs w:val="24"/>
              </w:rPr>
              <w:t>Implement Web Scrapping using python</w:t>
            </w:r>
          </w:p>
        </w:tc>
        <w:tc>
          <w:tcPr>
            <w:tcW w:w="1418" w:type="dxa"/>
            <w:vAlign w:val="center"/>
          </w:tcPr>
          <w:p w:rsidR="0000140F" w:rsidRDefault="00E30F3A" w:rsidP="0069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23-02-2022</w:t>
            </w:r>
          </w:p>
        </w:tc>
        <w:tc>
          <w:tcPr>
            <w:tcW w:w="894" w:type="dxa"/>
            <w:vAlign w:val="center"/>
          </w:tcPr>
          <w:p w:rsidR="0000140F" w:rsidRDefault="00D363BB" w:rsidP="0069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696781" w:rsidTr="00217790">
        <w:trPr>
          <w:trHeight w:val="664"/>
        </w:trPr>
        <w:tc>
          <w:tcPr>
            <w:tcW w:w="703" w:type="dxa"/>
            <w:vAlign w:val="center"/>
          </w:tcPr>
          <w:p w:rsidR="0000140F" w:rsidRDefault="00696781" w:rsidP="0069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642" w:type="dxa"/>
            <w:vAlign w:val="center"/>
          </w:tcPr>
          <w:p w:rsidR="0000140F" w:rsidRDefault="00E30F3A" w:rsidP="0069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F3A">
              <w:rPr>
                <w:rFonts w:ascii="Times New Roman" w:hAnsi="Times New Roman" w:cs="Times New Roman"/>
                <w:sz w:val="24"/>
                <w:szCs w:val="24"/>
              </w:rPr>
              <w:t>Implement problem on Natural Language Processing – part of speech, tagging Ngram using NLTK</w:t>
            </w:r>
          </w:p>
        </w:tc>
        <w:tc>
          <w:tcPr>
            <w:tcW w:w="1418" w:type="dxa"/>
            <w:vAlign w:val="center"/>
          </w:tcPr>
          <w:p w:rsidR="0000140F" w:rsidRDefault="00217790" w:rsidP="0069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24-02-</w:t>
            </w:r>
            <w:r w:rsidR="00E30F3A" w:rsidRPr="00E30F3A">
              <w:rPr>
                <w:rFonts w:ascii="Times New Roman" w:hAnsi="Times New Roman" w:cs="Times New Roman"/>
                <w:sz w:val="24"/>
                <w:szCs w:val="24"/>
              </w:rPr>
              <w:t xml:space="preserve">2022     </w:t>
            </w:r>
          </w:p>
        </w:tc>
        <w:tc>
          <w:tcPr>
            <w:tcW w:w="894" w:type="dxa"/>
            <w:vAlign w:val="center"/>
          </w:tcPr>
          <w:p w:rsidR="0000140F" w:rsidRDefault="00D363BB" w:rsidP="0069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696781" w:rsidTr="00217790">
        <w:trPr>
          <w:trHeight w:val="664"/>
        </w:trPr>
        <w:tc>
          <w:tcPr>
            <w:tcW w:w="703" w:type="dxa"/>
            <w:vAlign w:val="center"/>
          </w:tcPr>
          <w:p w:rsidR="0000140F" w:rsidRDefault="00696781" w:rsidP="0069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642" w:type="dxa"/>
            <w:vAlign w:val="center"/>
          </w:tcPr>
          <w:p w:rsidR="0000140F" w:rsidRDefault="00E30F3A" w:rsidP="0069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0F3A">
              <w:rPr>
                <w:rFonts w:ascii="Times New Roman" w:hAnsi="Times New Roman" w:cs="Times New Roman"/>
                <w:sz w:val="24"/>
                <w:szCs w:val="24"/>
              </w:rPr>
              <w:t>Program on CNN to classify images from any standard dataset in the public domain using keras framework</w:t>
            </w:r>
          </w:p>
        </w:tc>
        <w:tc>
          <w:tcPr>
            <w:tcW w:w="1418" w:type="dxa"/>
            <w:vAlign w:val="center"/>
          </w:tcPr>
          <w:p w:rsidR="0000140F" w:rsidRDefault="00217790" w:rsidP="0069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24-02-</w:t>
            </w:r>
            <w:r w:rsidR="00E30F3A" w:rsidRPr="00E30F3A">
              <w:rPr>
                <w:rFonts w:ascii="Times New Roman" w:hAnsi="Times New Roman" w:cs="Times New Roman"/>
                <w:sz w:val="24"/>
                <w:szCs w:val="24"/>
              </w:rPr>
              <w:t xml:space="preserve">2022     </w:t>
            </w:r>
          </w:p>
        </w:tc>
        <w:tc>
          <w:tcPr>
            <w:tcW w:w="894" w:type="dxa"/>
            <w:vAlign w:val="center"/>
          </w:tcPr>
          <w:p w:rsidR="0000140F" w:rsidRDefault="00D363BB" w:rsidP="00696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</w:tbl>
    <w:p w:rsidR="007E3AAC" w:rsidRDefault="007E3AAC" w:rsidP="007E3AAC">
      <w:pPr>
        <w:rPr>
          <w:rFonts w:ascii="Times New Roman" w:hAnsi="Times New Roman" w:cs="Times New Roman"/>
          <w:sz w:val="24"/>
          <w:szCs w:val="24"/>
        </w:rPr>
      </w:pPr>
    </w:p>
    <w:p w:rsidR="007E3AAC" w:rsidRPr="00486040" w:rsidRDefault="007E3AAC" w:rsidP="004860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3AAC">
        <w:rPr>
          <w:rFonts w:ascii="Times New Roman" w:hAnsi="Times New Roman" w:cs="Times New Roman"/>
          <w:b/>
          <w:bCs/>
          <w:sz w:val="28"/>
          <w:szCs w:val="28"/>
        </w:rPr>
        <w:t>INDEX</w:t>
      </w:r>
    </w:p>
    <w:p w:rsidR="007E3AAC" w:rsidRDefault="007E3AAC" w:rsidP="007E3AAC">
      <w:pPr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86040" w:rsidRDefault="00486040" w:rsidP="001A000A">
      <w:pPr>
        <w:ind w:firstLine="284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680B7F" w:rsidRDefault="00486040" w:rsidP="001A000A">
      <w:pPr>
        <w:ind w:firstLine="284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0.65pt;margin-top:26.45pt;width:283.2pt;height:204pt;z-index:251659264;mso-position-horizontal-relative:text;mso-position-vertical-relative:text;mso-width-relative:page;mso-height-relative:page">
            <v:imagedata r:id="rId8" o:title="9"/>
            <w10:wrap type="topAndBottom"/>
          </v:shape>
        </w:pict>
      </w:r>
      <w:r w:rsidR="00680B7F" w:rsidRPr="00680B7F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680B7F" w:rsidRDefault="00486040" w:rsidP="00680B7F">
      <w:pPr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28" type="#_x0000_t75" style="position:absolute;left:0;text-align:left;margin-left:35.2pt;margin-top:448.65pt;width:283.2pt;height:189.6pt;z-index:251663360;mso-position-horizontal-relative:text;mso-position-vertical-relative:text;mso-width-relative:page;mso-height-relative:page">
            <v:imagedata r:id="rId9" o:title="11"/>
            <w10:wrap type="topAndBottom"/>
          </v:shape>
        </w:pict>
      </w:r>
      <w:r>
        <w:rPr>
          <w:noProof/>
        </w:rPr>
        <w:pict>
          <v:shape id="_x0000_s1027" type="#_x0000_t75" style="position:absolute;left:0;text-align:left;margin-left:29.45pt;margin-top:230.45pt;width:283.2pt;height:202.8pt;z-index:251661312;mso-position-horizontal-relative:text;mso-position-vertical-relative:text;mso-width-relative:page;mso-height-relative:page">
            <v:imagedata r:id="rId10" o:title="10"/>
            <w10:wrap type="topAndBottom"/>
          </v:shape>
        </w:pict>
      </w:r>
    </w:p>
    <w:p w:rsidR="00680B7F" w:rsidRDefault="00680B7F" w:rsidP="00680B7F">
      <w:pPr>
        <w:ind w:firstLine="142"/>
        <w:rPr>
          <w:rFonts w:ascii="Times New Roman" w:hAnsi="Times New Roman" w:cs="Times New Roman"/>
          <w:sz w:val="24"/>
          <w:szCs w:val="24"/>
        </w:rPr>
      </w:pPr>
    </w:p>
    <w:p w:rsidR="00680B7F" w:rsidRPr="0000140F" w:rsidRDefault="00680B7F" w:rsidP="0000140F">
      <w:pPr>
        <w:ind w:left="142" w:right="28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E3AAC" w:rsidRDefault="007E3AAC" w:rsidP="0000140F">
      <w:pPr>
        <w:ind w:left="142" w:right="282"/>
        <w:rPr>
          <w:rFonts w:ascii="Times New Roman" w:hAnsi="Times New Roman" w:cs="Times New Roman"/>
          <w:b/>
          <w:bCs/>
          <w:sz w:val="28"/>
          <w:szCs w:val="28"/>
        </w:rPr>
      </w:pPr>
    </w:p>
    <w:p w:rsidR="0000140F" w:rsidRPr="001A000A" w:rsidRDefault="00696781" w:rsidP="0000140F">
      <w:pPr>
        <w:ind w:left="142" w:right="282"/>
        <w:rPr>
          <w:rFonts w:ascii="Times New Roman" w:hAnsi="Times New Roman" w:cs="Times New Roman"/>
          <w:b/>
          <w:bCs/>
          <w:sz w:val="24"/>
          <w:szCs w:val="24"/>
        </w:rPr>
      </w:pPr>
      <w:r w:rsidRPr="001A000A">
        <w:rPr>
          <w:rFonts w:ascii="Times New Roman" w:hAnsi="Times New Roman" w:cs="Times New Roman"/>
          <w:b/>
          <w:bCs/>
          <w:sz w:val="24"/>
          <w:szCs w:val="24"/>
        </w:rPr>
        <w:t>PROGRAM NO : 1</w:t>
      </w:r>
      <w:r w:rsidR="0000140F" w:rsidRPr="001A000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0140F" w:rsidRPr="001A000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0140F" w:rsidRPr="001A000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0140F" w:rsidRPr="001A000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0140F" w:rsidRPr="001A000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0140F" w:rsidRPr="001A000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</w:t>
      </w:r>
      <w:r w:rsidR="001A000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A000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0140F" w:rsidRPr="001A000A">
        <w:rPr>
          <w:rFonts w:ascii="Times New Roman" w:hAnsi="Times New Roman" w:cs="Times New Roman"/>
          <w:b/>
          <w:bCs/>
          <w:sz w:val="24"/>
          <w:szCs w:val="24"/>
        </w:rPr>
        <w:t>DATE : 07 –</w:t>
      </w:r>
      <w:r w:rsidRPr="001A000A">
        <w:rPr>
          <w:rFonts w:ascii="Times New Roman" w:hAnsi="Times New Roman" w:cs="Times New Roman"/>
          <w:b/>
          <w:bCs/>
          <w:sz w:val="24"/>
          <w:szCs w:val="24"/>
        </w:rPr>
        <w:t xml:space="preserve"> 12</w:t>
      </w:r>
      <w:r w:rsidR="0000140F" w:rsidRPr="001A000A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 w:rsidRPr="001A000A">
        <w:rPr>
          <w:rFonts w:ascii="Times New Roman" w:hAnsi="Times New Roman" w:cs="Times New Roman"/>
          <w:b/>
          <w:bCs/>
          <w:sz w:val="24"/>
          <w:szCs w:val="24"/>
        </w:rPr>
        <w:t xml:space="preserve"> 2021</w:t>
      </w:r>
      <w:r w:rsidR="0000140F" w:rsidRPr="001A000A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</w:p>
    <w:p w:rsidR="0000140F" w:rsidRPr="001A000A" w:rsidRDefault="0000140F" w:rsidP="0000140F">
      <w:pPr>
        <w:ind w:left="142" w:right="282"/>
        <w:rPr>
          <w:rFonts w:ascii="Times New Roman" w:hAnsi="Times New Roman" w:cs="Times New Roman"/>
          <w:b/>
          <w:bCs/>
          <w:sz w:val="24"/>
          <w:szCs w:val="24"/>
        </w:rPr>
      </w:pPr>
      <w:r w:rsidRPr="001A000A">
        <w:rPr>
          <w:rFonts w:ascii="Times New Roman" w:hAnsi="Times New Roman" w:cs="Times New Roman"/>
          <w:b/>
          <w:bCs/>
          <w:sz w:val="24"/>
          <w:szCs w:val="24"/>
        </w:rPr>
        <w:t xml:space="preserve">AIM : </w:t>
      </w:r>
      <w:r w:rsidR="007E3AAC" w:rsidRPr="001A000A">
        <w:rPr>
          <w:rFonts w:ascii="Times New Roman" w:hAnsi="Times New Roman" w:cs="Times New Roman"/>
          <w:b/>
          <w:bCs/>
          <w:sz w:val="24"/>
          <w:szCs w:val="24"/>
        </w:rPr>
        <w:t xml:space="preserve"> DATA VISUALIZATION</w:t>
      </w:r>
    </w:p>
    <w:p w:rsidR="00696781" w:rsidRPr="001A000A" w:rsidRDefault="0000140F" w:rsidP="0000140F">
      <w:pPr>
        <w:ind w:left="142" w:right="282"/>
        <w:rPr>
          <w:rFonts w:ascii="Times New Roman" w:hAnsi="Times New Roman" w:cs="Times New Roman"/>
          <w:b/>
          <w:bCs/>
          <w:sz w:val="24"/>
          <w:szCs w:val="24"/>
        </w:rPr>
      </w:pPr>
      <w:r w:rsidRPr="001A000A">
        <w:rPr>
          <w:rFonts w:ascii="Times New Roman" w:hAnsi="Times New Roman" w:cs="Times New Roman"/>
          <w:b/>
          <w:bCs/>
          <w:sz w:val="24"/>
          <w:szCs w:val="24"/>
        </w:rPr>
        <w:t xml:space="preserve">SOURCE CODE : </w:t>
      </w:r>
    </w:p>
    <w:p w:rsidR="00696781" w:rsidRPr="001A000A" w:rsidRDefault="00696781" w:rsidP="00696781">
      <w:pPr>
        <w:spacing w:line="240" w:lineRule="auto"/>
        <w:ind w:left="142" w:right="282"/>
        <w:rPr>
          <w:rFonts w:ascii="Times New Roman" w:hAnsi="Times New Roman" w:cs="Times New Roman"/>
          <w:sz w:val="24"/>
          <w:szCs w:val="24"/>
        </w:rPr>
      </w:pPr>
    </w:p>
    <w:p w:rsidR="00696781" w:rsidRPr="00696781" w:rsidRDefault="00696781" w:rsidP="00A65CF4">
      <w:pPr>
        <w:spacing w:line="240" w:lineRule="auto"/>
        <w:ind w:left="142" w:right="282" w:firstLine="284"/>
        <w:rPr>
          <w:rFonts w:ascii="Times New Roman" w:hAnsi="Times New Roman" w:cs="Times New Roman"/>
          <w:sz w:val="24"/>
          <w:szCs w:val="24"/>
        </w:rPr>
      </w:pPr>
      <w:r w:rsidRPr="00696781">
        <w:rPr>
          <w:rFonts w:ascii="Times New Roman" w:hAnsi="Times New Roman" w:cs="Times New Roman"/>
          <w:sz w:val="24"/>
          <w:szCs w:val="24"/>
        </w:rPr>
        <w:t xml:space="preserve">import matplotlib.pyplot as plt     </w:t>
      </w:r>
    </w:p>
    <w:p w:rsidR="00696781" w:rsidRPr="00696781" w:rsidRDefault="00696781" w:rsidP="00A65CF4">
      <w:pPr>
        <w:spacing w:line="240" w:lineRule="auto"/>
        <w:ind w:left="142" w:right="282" w:firstLine="284"/>
        <w:rPr>
          <w:rFonts w:ascii="Times New Roman" w:hAnsi="Times New Roman" w:cs="Times New Roman"/>
          <w:sz w:val="24"/>
          <w:szCs w:val="24"/>
        </w:rPr>
      </w:pPr>
      <w:r w:rsidRPr="00696781">
        <w:rPr>
          <w:rFonts w:ascii="Times New Roman" w:hAnsi="Times New Roman" w:cs="Times New Roman"/>
          <w:sz w:val="24"/>
          <w:szCs w:val="24"/>
        </w:rPr>
        <w:t>x = [1,4,3]</w:t>
      </w:r>
    </w:p>
    <w:p w:rsidR="00696781" w:rsidRPr="00696781" w:rsidRDefault="00696781" w:rsidP="00A65CF4">
      <w:pPr>
        <w:spacing w:line="240" w:lineRule="auto"/>
        <w:ind w:left="142" w:right="282" w:firstLine="284"/>
        <w:rPr>
          <w:rFonts w:ascii="Times New Roman" w:hAnsi="Times New Roman" w:cs="Times New Roman"/>
          <w:sz w:val="24"/>
          <w:szCs w:val="24"/>
        </w:rPr>
      </w:pPr>
      <w:r w:rsidRPr="00696781">
        <w:rPr>
          <w:rFonts w:ascii="Times New Roman" w:hAnsi="Times New Roman" w:cs="Times New Roman"/>
          <w:sz w:val="24"/>
          <w:szCs w:val="24"/>
        </w:rPr>
        <w:t xml:space="preserve">y = [2,4,1]    </w:t>
      </w:r>
    </w:p>
    <w:p w:rsidR="00696781" w:rsidRPr="00696781" w:rsidRDefault="00696781" w:rsidP="00A65CF4">
      <w:pPr>
        <w:spacing w:line="240" w:lineRule="auto"/>
        <w:ind w:left="142" w:right="282" w:firstLine="284"/>
        <w:rPr>
          <w:rFonts w:ascii="Times New Roman" w:hAnsi="Times New Roman" w:cs="Times New Roman"/>
          <w:sz w:val="24"/>
          <w:szCs w:val="24"/>
        </w:rPr>
      </w:pPr>
      <w:r w:rsidRPr="00696781">
        <w:rPr>
          <w:rFonts w:ascii="Times New Roman" w:hAnsi="Times New Roman" w:cs="Times New Roman"/>
          <w:sz w:val="24"/>
          <w:szCs w:val="24"/>
        </w:rPr>
        <w:t xml:space="preserve">plt.plot(x, y, linewidth=4) </w:t>
      </w:r>
    </w:p>
    <w:p w:rsidR="00696781" w:rsidRPr="00696781" w:rsidRDefault="00696781" w:rsidP="00A65CF4">
      <w:pPr>
        <w:spacing w:line="240" w:lineRule="auto"/>
        <w:ind w:left="142" w:right="282" w:firstLine="284"/>
        <w:rPr>
          <w:rFonts w:ascii="Times New Roman" w:hAnsi="Times New Roman" w:cs="Times New Roman"/>
          <w:sz w:val="24"/>
          <w:szCs w:val="24"/>
        </w:rPr>
      </w:pPr>
      <w:r w:rsidRPr="00696781">
        <w:rPr>
          <w:rFonts w:ascii="Times New Roman" w:hAnsi="Times New Roman" w:cs="Times New Roman"/>
          <w:sz w:val="24"/>
          <w:szCs w:val="24"/>
        </w:rPr>
        <w:t xml:space="preserve">plt.xlabel('x - axis') </w:t>
      </w:r>
    </w:p>
    <w:p w:rsidR="00696781" w:rsidRPr="00696781" w:rsidRDefault="00696781" w:rsidP="00A65CF4">
      <w:pPr>
        <w:spacing w:line="240" w:lineRule="auto"/>
        <w:ind w:left="142" w:right="282" w:firstLine="284"/>
        <w:rPr>
          <w:rFonts w:ascii="Times New Roman" w:hAnsi="Times New Roman" w:cs="Times New Roman"/>
          <w:sz w:val="24"/>
          <w:szCs w:val="24"/>
        </w:rPr>
      </w:pPr>
      <w:r w:rsidRPr="00696781">
        <w:rPr>
          <w:rFonts w:ascii="Times New Roman" w:hAnsi="Times New Roman" w:cs="Times New Roman"/>
          <w:sz w:val="24"/>
          <w:szCs w:val="24"/>
        </w:rPr>
        <w:t xml:space="preserve">plt.ylabel('y - axis')   </w:t>
      </w:r>
    </w:p>
    <w:p w:rsidR="00696781" w:rsidRPr="00696781" w:rsidRDefault="00696781" w:rsidP="00A65CF4">
      <w:pPr>
        <w:spacing w:line="240" w:lineRule="auto"/>
        <w:ind w:left="142" w:right="282" w:firstLine="284"/>
        <w:rPr>
          <w:rFonts w:ascii="Times New Roman" w:hAnsi="Times New Roman" w:cs="Times New Roman"/>
          <w:sz w:val="24"/>
          <w:szCs w:val="24"/>
        </w:rPr>
      </w:pPr>
      <w:r w:rsidRPr="00696781">
        <w:rPr>
          <w:rFonts w:ascii="Times New Roman" w:hAnsi="Times New Roman" w:cs="Times New Roman"/>
          <w:sz w:val="24"/>
          <w:szCs w:val="24"/>
        </w:rPr>
        <w:t xml:space="preserve">plt.title('My first graph!')    </w:t>
      </w:r>
    </w:p>
    <w:p w:rsidR="00696781" w:rsidRDefault="00696781" w:rsidP="00A65CF4">
      <w:pPr>
        <w:spacing w:line="240" w:lineRule="auto"/>
        <w:ind w:left="142" w:right="282" w:firstLine="284"/>
        <w:rPr>
          <w:rFonts w:ascii="Times New Roman" w:hAnsi="Times New Roman" w:cs="Times New Roman"/>
          <w:sz w:val="24"/>
          <w:szCs w:val="24"/>
        </w:rPr>
      </w:pPr>
      <w:r w:rsidRPr="00696781">
        <w:rPr>
          <w:rFonts w:ascii="Times New Roman" w:hAnsi="Times New Roman" w:cs="Times New Roman"/>
          <w:sz w:val="24"/>
          <w:szCs w:val="24"/>
        </w:rPr>
        <w:t>plt.show()</w:t>
      </w:r>
    </w:p>
    <w:p w:rsidR="00696781" w:rsidRDefault="00696781" w:rsidP="00A65CF4">
      <w:pPr>
        <w:ind w:left="142" w:right="282" w:firstLine="284"/>
        <w:rPr>
          <w:rFonts w:ascii="Times New Roman" w:hAnsi="Times New Roman" w:cs="Times New Roman"/>
          <w:sz w:val="24"/>
          <w:szCs w:val="24"/>
        </w:rPr>
      </w:pPr>
    </w:p>
    <w:p w:rsidR="00696781" w:rsidRPr="00696781" w:rsidRDefault="00696781" w:rsidP="00A65CF4">
      <w:pPr>
        <w:ind w:left="142" w:right="282" w:firstLine="284"/>
        <w:rPr>
          <w:rFonts w:ascii="Times New Roman" w:hAnsi="Times New Roman" w:cs="Times New Roman"/>
          <w:sz w:val="24"/>
          <w:szCs w:val="24"/>
        </w:rPr>
      </w:pPr>
      <w:r w:rsidRPr="00696781">
        <w:rPr>
          <w:rFonts w:ascii="Times New Roman" w:hAnsi="Times New Roman" w:cs="Times New Roman"/>
          <w:sz w:val="24"/>
          <w:szCs w:val="24"/>
        </w:rPr>
        <w:t>import matplotlib.pyplot as plt    </w:t>
      </w:r>
    </w:p>
    <w:p w:rsidR="00696781" w:rsidRPr="00696781" w:rsidRDefault="00696781" w:rsidP="00A65CF4">
      <w:pPr>
        <w:ind w:left="142" w:right="282" w:firstLine="284"/>
        <w:rPr>
          <w:rFonts w:ascii="Times New Roman" w:hAnsi="Times New Roman" w:cs="Times New Roman"/>
          <w:sz w:val="24"/>
          <w:szCs w:val="24"/>
        </w:rPr>
      </w:pPr>
      <w:r w:rsidRPr="00696781">
        <w:rPr>
          <w:rFonts w:ascii="Times New Roman" w:hAnsi="Times New Roman" w:cs="Times New Roman"/>
          <w:sz w:val="24"/>
          <w:szCs w:val="24"/>
        </w:rPr>
        <w:t>x = [1,2,3] </w:t>
      </w:r>
    </w:p>
    <w:p w:rsidR="00696781" w:rsidRPr="00696781" w:rsidRDefault="00696781" w:rsidP="00A65CF4">
      <w:pPr>
        <w:ind w:left="142" w:right="282" w:firstLine="284"/>
        <w:rPr>
          <w:rFonts w:ascii="Times New Roman" w:hAnsi="Times New Roman" w:cs="Times New Roman"/>
          <w:sz w:val="24"/>
          <w:szCs w:val="24"/>
        </w:rPr>
      </w:pPr>
      <w:r w:rsidRPr="00696781">
        <w:rPr>
          <w:rFonts w:ascii="Times New Roman" w:hAnsi="Times New Roman" w:cs="Times New Roman"/>
          <w:sz w:val="24"/>
          <w:szCs w:val="24"/>
        </w:rPr>
        <w:t>y = [2,4,1]  </w:t>
      </w:r>
    </w:p>
    <w:p w:rsidR="00696781" w:rsidRPr="00696781" w:rsidRDefault="00696781" w:rsidP="00A65CF4">
      <w:pPr>
        <w:ind w:left="142" w:right="282" w:firstLine="284"/>
        <w:rPr>
          <w:rFonts w:ascii="Times New Roman" w:hAnsi="Times New Roman" w:cs="Times New Roman"/>
          <w:sz w:val="24"/>
          <w:szCs w:val="24"/>
        </w:rPr>
      </w:pPr>
      <w:r w:rsidRPr="00696781">
        <w:rPr>
          <w:rFonts w:ascii="Times New Roman" w:hAnsi="Times New Roman" w:cs="Times New Roman"/>
          <w:sz w:val="24"/>
          <w:szCs w:val="24"/>
        </w:rPr>
        <w:t>plt.bar(x, y) </w:t>
      </w:r>
    </w:p>
    <w:p w:rsidR="00696781" w:rsidRPr="00696781" w:rsidRDefault="00696781" w:rsidP="00A65CF4">
      <w:pPr>
        <w:ind w:left="142" w:right="282" w:firstLine="284"/>
        <w:rPr>
          <w:rFonts w:ascii="Times New Roman" w:hAnsi="Times New Roman" w:cs="Times New Roman"/>
          <w:sz w:val="24"/>
          <w:szCs w:val="24"/>
        </w:rPr>
      </w:pPr>
      <w:r w:rsidRPr="00696781">
        <w:rPr>
          <w:rFonts w:ascii="Times New Roman" w:hAnsi="Times New Roman" w:cs="Times New Roman"/>
          <w:sz w:val="24"/>
          <w:szCs w:val="24"/>
        </w:rPr>
        <w:t>plt.xlabel('x - axis') </w:t>
      </w:r>
    </w:p>
    <w:p w:rsidR="00696781" w:rsidRPr="00696781" w:rsidRDefault="00696781" w:rsidP="00A65CF4">
      <w:pPr>
        <w:ind w:left="142" w:right="282" w:firstLine="284"/>
        <w:rPr>
          <w:rFonts w:ascii="Times New Roman" w:hAnsi="Times New Roman" w:cs="Times New Roman"/>
          <w:sz w:val="24"/>
          <w:szCs w:val="24"/>
        </w:rPr>
      </w:pPr>
      <w:r w:rsidRPr="00696781">
        <w:rPr>
          <w:rFonts w:ascii="Times New Roman" w:hAnsi="Times New Roman" w:cs="Times New Roman"/>
          <w:sz w:val="24"/>
          <w:szCs w:val="24"/>
        </w:rPr>
        <w:t>plt.ylabel('y - axis')  </w:t>
      </w:r>
    </w:p>
    <w:p w:rsidR="00696781" w:rsidRPr="00696781" w:rsidRDefault="00696781" w:rsidP="00A65CF4">
      <w:pPr>
        <w:ind w:left="142" w:right="282" w:firstLine="284"/>
        <w:rPr>
          <w:rFonts w:ascii="Times New Roman" w:hAnsi="Times New Roman" w:cs="Times New Roman"/>
          <w:sz w:val="24"/>
          <w:szCs w:val="24"/>
        </w:rPr>
      </w:pPr>
      <w:r w:rsidRPr="00696781">
        <w:rPr>
          <w:rFonts w:ascii="Times New Roman" w:hAnsi="Times New Roman" w:cs="Times New Roman"/>
          <w:sz w:val="24"/>
          <w:szCs w:val="24"/>
        </w:rPr>
        <w:t>plt.title('My first graph!') </w:t>
      </w:r>
    </w:p>
    <w:p w:rsidR="00696781" w:rsidRDefault="00696781" w:rsidP="00A65CF4">
      <w:pPr>
        <w:ind w:left="142" w:right="282" w:firstLine="284"/>
        <w:rPr>
          <w:rFonts w:ascii="Times New Roman" w:hAnsi="Times New Roman" w:cs="Times New Roman"/>
          <w:sz w:val="24"/>
          <w:szCs w:val="24"/>
        </w:rPr>
      </w:pPr>
      <w:r w:rsidRPr="00696781">
        <w:rPr>
          <w:rFonts w:ascii="Times New Roman" w:hAnsi="Times New Roman" w:cs="Times New Roman"/>
          <w:sz w:val="24"/>
          <w:szCs w:val="24"/>
        </w:rPr>
        <w:t>plt.show()</w:t>
      </w:r>
    </w:p>
    <w:p w:rsidR="00696781" w:rsidRDefault="00696781" w:rsidP="00A65CF4">
      <w:pPr>
        <w:ind w:left="142" w:right="282" w:firstLine="284"/>
        <w:rPr>
          <w:rFonts w:ascii="Times New Roman" w:hAnsi="Times New Roman" w:cs="Times New Roman"/>
          <w:sz w:val="24"/>
          <w:szCs w:val="24"/>
        </w:rPr>
      </w:pPr>
    </w:p>
    <w:p w:rsidR="00696781" w:rsidRPr="00696781" w:rsidRDefault="00696781" w:rsidP="00A65CF4">
      <w:pPr>
        <w:ind w:left="142" w:right="282" w:firstLine="284"/>
        <w:rPr>
          <w:rFonts w:ascii="Times New Roman" w:hAnsi="Times New Roman" w:cs="Times New Roman"/>
          <w:sz w:val="24"/>
          <w:szCs w:val="24"/>
        </w:rPr>
      </w:pPr>
      <w:r w:rsidRPr="00696781">
        <w:rPr>
          <w:rFonts w:ascii="Times New Roman" w:hAnsi="Times New Roman" w:cs="Times New Roman"/>
          <w:sz w:val="24"/>
          <w:szCs w:val="24"/>
        </w:rPr>
        <w:t>from matplotlib import pyplot as plt</w:t>
      </w:r>
    </w:p>
    <w:p w:rsidR="00696781" w:rsidRPr="00696781" w:rsidRDefault="00696781" w:rsidP="00A65CF4">
      <w:pPr>
        <w:ind w:left="142" w:right="282" w:firstLine="284"/>
        <w:rPr>
          <w:rFonts w:ascii="Times New Roman" w:hAnsi="Times New Roman" w:cs="Times New Roman"/>
          <w:sz w:val="24"/>
          <w:szCs w:val="24"/>
        </w:rPr>
      </w:pPr>
      <w:r w:rsidRPr="00696781">
        <w:rPr>
          <w:rFonts w:ascii="Times New Roman" w:hAnsi="Times New Roman" w:cs="Times New Roman"/>
          <w:sz w:val="24"/>
          <w:szCs w:val="24"/>
        </w:rPr>
        <w:t>y = [10, 5, 8, 4, 2,2,2,5]</w:t>
      </w:r>
    </w:p>
    <w:p w:rsidR="00696781" w:rsidRPr="00696781" w:rsidRDefault="00696781" w:rsidP="00A65CF4">
      <w:pPr>
        <w:ind w:left="142" w:right="282" w:firstLine="284"/>
        <w:rPr>
          <w:rFonts w:ascii="Times New Roman" w:hAnsi="Times New Roman" w:cs="Times New Roman"/>
          <w:sz w:val="24"/>
          <w:szCs w:val="24"/>
        </w:rPr>
      </w:pPr>
      <w:r w:rsidRPr="00696781">
        <w:rPr>
          <w:rFonts w:ascii="Times New Roman" w:hAnsi="Times New Roman" w:cs="Times New Roman"/>
          <w:sz w:val="24"/>
          <w:szCs w:val="24"/>
        </w:rPr>
        <w:t>plt.hist(y) </w:t>
      </w:r>
    </w:p>
    <w:p w:rsidR="00696781" w:rsidRPr="00696781" w:rsidRDefault="00696781" w:rsidP="00A65CF4">
      <w:pPr>
        <w:ind w:left="142" w:right="282" w:firstLine="284"/>
        <w:rPr>
          <w:rFonts w:ascii="Times New Roman" w:hAnsi="Times New Roman" w:cs="Times New Roman"/>
          <w:sz w:val="24"/>
          <w:szCs w:val="24"/>
        </w:rPr>
      </w:pPr>
      <w:r w:rsidRPr="00696781">
        <w:rPr>
          <w:rFonts w:ascii="Times New Roman" w:hAnsi="Times New Roman" w:cs="Times New Roman"/>
          <w:sz w:val="24"/>
          <w:szCs w:val="24"/>
        </w:rPr>
        <w:t>plt.show()</w:t>
      </w:r>
    </w:p>
    <w:p w:rsidR="00696781" w:rsidRPr="00696781" w:rsidRDefault="00696781" w:rsidP="00696781">
      <w:pPr>
        <w:ind w:left="142" w:right="282"/>
        <w:rPr>
          <w:rFonts w:ascii="Times New Roman" w:hAnsi="Times New Roman" w:cs="Times New Roman"/>
          <w:sz w:val="24"/>
          <w:szCs w:val="24"/>
        </w:rPr>
      </w:pPr>
    </w:p>
    <w:p w:rsidR="00696781" w:rsidRPr="00696781" w:rsidRDefault="00696781" w:rsidP="00696781">
      <w:pPr>
        <w:ind w:left="142" w:right="282"/>
        <w:rPr>
          <w:rFonts w:ascii="Times New Roman" w:hAnsi="Times New Roman" w:cs="Times New Roman"/>
          <w:sz w:val="24"/>
          <w:szCs w:val="24"/>
        </w:rPr>
      </w:pPr>
    </w:p>
    <w:p w:rsidR="00696781" w:rsidRDefault="008016A9" w:rsidP="0000140F">
      <w:pPr>
        <w:ind w:left="142" w:right="28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6293485" cy="2850515"/>
            <wp:effectExtent l="0" t="0" r="0" b="6985"/>
            <wp:docPr id="19" name="Picture 19" descr="C:\Users\Acer\AppData\Local\Microsoft\Windows\INetCache\Content.Word\new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cer\AppData\Local\Microsoft\Windows\INetCache\Content.Word\newplo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485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6293485" cy="2850515"/>
            <wp:effectExtent l="0" t="0" r="0" b="6985"/>
            <wp:docPr id="20" name="Picture 20" descr="C:\Users\Acer\Downloads\newpl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cer\Downloads\newplot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485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000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70528" behindDoc="0" locked="0" layoutInCell="1" allowOverlap="1" wp14:anchorId="681A2170" wp14:editId="4D81B5B4">
            <wp:simplePos x="0" y="0"/>
            <wp:positionH relativeFrom="column">
              <wp:posOffset>297815</wp:posOffset>
            </wp:positionH>
            <wp:positionV relativeFrom="paragraph">
              <wp:posOffset>358775</wp:posOffset>
            </wp:positionV>
            <wp:extent cx="3599815" cy="2426970"/>
            <wp:effectExtent l="0" t="0" r="635" b="0"/>
            <wp:wrapTopAndBottom/>
            <wp:docPr id="18" name="Picture 18" descr="C:\Users\Acer\Desktop\lab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cer\Desktop\lab\1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6781" w:rsidRDefault="006967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1A000A" w:rsidRPr="001A000A" w:rsidRDefault="001A000A" w:rsidP="001A000A">
      <w:pPr>
        <w:spacing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1A000A" w:rsidRPr="001A000A" w:rsidRDefault="001A000A" w:rsidP="00436FD9">
      <w:pPr>
        <w:spacing w:line="240" w:lineRule="auto"/>
        <w:ind w:left="284" w:firstLine="142"/>
        <w:rPr>
          <w:rFonts w:ascii="Times New Roman" w:hAnsi="Times New Roman" w:cs="Times New Roman"/>
          <w:sz w:val="24"/>
          <w:szCs w:val="24"/>
        </w:rPr>
      </w:pPr>
      <w:r w:rsidRPr="001A000A">
        <w:rPr>
          <w:rFonts w:ascii="Times New Roman" w:hAnsi="Times New Roman" w:cs="Times New Roman"/>
          <w:sz w:val="24"/>
          <w:szCs w:val="24"/>
        </w:rPr>
        <w:t>from matplotlib import pyplot as plt</w:t>
      </w:r>
    </w:p>
    <w:p w:rsidR="001A000A" w:rsidRPr="001A000A" w:rsidRDefault="001A000A" w:rsidP="00436FD9">
      <w:pPr>
        <w:spacing w:line="240" w:lineRule="auto"/>
        <w:ind w:left="284" w:firstLine="142"/>
        <w:rPr>
          <w:rFonts w:ascii="Times New Roman" w:hAnsi="Times New Roman" w:cs="Times New Roman"/>
          <w:sz w:val="24"/>
          <w:szCs w:val="24"/>
        </w:rPr>
      </w:pPr>
      <w:r w:rsidRPr="001A000A">
        <w:rPr>
          <w:rFonts w:ascii="Times New Roman" w:hAnsi="Times New Roman" w:cs="Times New Roman"/>
          <w:sz w:val="24"/>
          <w:szCs w:val="24"/>
        </w:rPr>
        <w:t>x = [5, 2, 9, 4, 7]  </w:t>
      </w:r>
    </w:p>
    <w:p w:rsidR="001A000A" w:rsidRPr="001A000A" w:rsidRDefault="001A000A" w:rsidP="00436FD9">
      <w:pPr>
        <w:spacing w:line="240" w:lineRule="auto"/>
        <w:ind w:left="284" w:firstLine="142"/>
        <w:rPr>
          <w:rFonts w:ascii="Times New Roman" w:hAnsi="Times New Roman" w:cs="Times New Roman"/>
          <w:sz w:val="24"/>
          <w:szCs w:val="24"/>
        </w:rPr>
      </w:pPr>
      <w:r w:rsidRPr="001A000A">
        <w:rPr>
          <w:rFonts w:ascii="Times New Roman" w:hAnsi="Times New Roman" w:cs="Times New Roman"/>
          <w:sz w:val="24"/>
          <w:szCs w:val="24"/>
        </w:rPr>
        <w:t>y = [10, 5, 8, 4, 2] </w:t>
      </w:r>
    </w:p>
    <w:p w:rsidR="001A000A" w:rsidRPr="001A000A" w:rsidRDefault="001A000A" w:rsidP="00436FD9">
      <w:pPr>
        <w:spacing w:line="240" w:lineRule="auto"/>
        <w:ind w:left="284" w:firstLine="142"/>
        <w:rPr>
          <w:rFonts w:ascii="Times New Roman" w:hAnsi="Times New Roman" w:cs="Times New Roman"/>
          <w:sz w:val="24"/>
          <w:szCs w:val="24"/>
        </w:rPr>
      </w:pPr>
      <w:r w:rsidRPr="001A000A">
        <w:rPr>
          <w:rFonts w:ascii="Times New Roman" w:hAnsi="Times New Roman" w:cs="Times New Roman"/>
          <w:sz w:val="24"/>
          <w:szCs w:val="24"/>
        </w:rPr>
        <w:t>plt.scatter(x, y) </w:t>
      </w:r>
    </w:p>
    <w:p w:rsidR="001A000A" w:rsidRDefault="001A000A" w:rsidP="00436FD9">
      <w:pPr>
        <w:spacing w:line="240" w:lineRule="auto"/>
        <w:ind w:left="284" w:firstLine="142"/>
        <w:rPr>
          <w:rFonts w:ascii="Times New Roman" w:hAnsi="Times New Roman" w:cs="Times New Roman"/>
          <w:sz w:val="24"/>
          <w:szCs w:val="24"/>
        </w:rPr>
      </w:pPr>
      <w:r w:rsidRPr="001A000A">
        <w:rPr>
          <w:rFonts w:ascii="Times New Roman" w:hAnsi="Times New Roman" w:cs="Times New Roman"/>
          <w:sz w:val="24"/>
          <w:szCs w:val="24"/>
        </w:rPr>
        <w:t>plt.show()</w:t>
      </w:r>
    </w:p>
    <w:p w:rsidR="008016A9" w:rsidRDefault="008016A9" w:rsidP="00436FD9">
      <w:pPr>
        <w:spacing w:line="240" w:lineRule="auto"/>
        <w:ind w:left="284" w:firstLine="142"/>
        <w:rPr>
          <w:rFonts w:ascii="Times New Roman" w:hAnsi="Times New Roman" w:cs="Times New Roman"/>
          <w:sz w:val="24"/>
          <w:szCs w:val="24"/>
        </w:rPr>
      </w:pPr>
    </w:p>
    <w:p w:rsidR="008016A9" w:rsidRPr="008016A9" w:rsidRDefault="008016A9" w:rsidP="00436FD9">
      <w:pPr>
        <w:spacing w:line="240" w:lineRule="auto"/>
        <w:ind w:left="284" w:firstLine="142"/>
        <w:rPr>
          <w:rFonts w:ascii="Times New Roman" w:hAnsi="Times New Roman" w:cs="Times New Roman"/>
          <w:b/>
          <w:bCs/>
          <w:sz w:val="24"/>
          <w:szCs w:val="24"/>
        </w:rPr>
      </w:pPr>
      <w:r w:rsidRPr="008016A9">
        <w:rPr>
          <w:rFonts w:ascii="Times New Roman" w:hAnsi="Times New Roman" w:cs="Times New Roman"/>
          <w:b/>
          <w:bCs/>
          <w:sz w:val="24"/>
          <w:szCs w:val="24"/>
        </w:rPr>
        <w:t>Data visualization using Ploty</w:t>
      </w:r>
    </w:p>
    <w:p w:rsidR="008016A9" w:rsidRDefault="008016A9" w:rsidP="00436FD9">
      <w:pPr>
        <w:spacing w:line="240" w:lineRule="auto"/>
        <w:ind w:left="284" w:firstLine="142"/>
        <w:rPr>
          <w:rFonts w:ascii="Times New Roman" w:hAnsi="Times New Roman" w:cs="Times New Roman"/>
          <w:sz w:val="24"/>
          <w:szCs w:val="24"/>
        </w:rPr>
      </w:pPr>
    </w:p>
    <w:p w:rsidR="008016A9" w:rsidRPr="008016A9" w:rsidRDefault="008016A9" w:rsidP="00436FD9">
      <w:pPr>
        <w:spacing w:line="240" w:lineRule="auto"/>
        <w:ind w:left="284" w:firstLine="142"/>
        <w:rPr>
          <w:rFonts w:ascii="Times New Roman" w:hAnsi="Times New Roman" w:cs="Times New Roman"/>
          <w:sz w:val="24"/>
          <w:szCs w:val="24"/>
        </w:rPr>
      </w:pPr>
      <w:r w:rsidRPr="008016A9">
        <w:rPr>
          <w:rFonts w:ascii="Times New Roman" w:hAnsi="Times New Roman" w:cs="Times New Roman"/>
          <w:sz w:val="24"/>
          <w:szCs w:val="24"/>
        </w:rPr>
        <w:t>import plotly.express as px</w:t>
      </w:r>
    </w:p>
    <w:p w:rsidR="008016A9" w:rsidRPr="008016A9" w:rsidRDefault="008016A9" w:rsidP="00436FD9">
      <w:pPr>
        <w:spacing w:line="240" w:lineRule="auto"/>
        <w:ind w:left="284" w:firstLine="142"/>
        <w:rPr>
          <w:rFonts w:ascii="Times New Roman" w:hAnsi="Times New Roman" w:cs="Times New Roman"/>
          <w:sz w:val="24"/>
          <w:szCs w:val="24"/>
        </w:rPr>
      </w:pPr>
      <w:r w:rsidRPr="008016A9">
        <w:rPr>
          <w:rFonts w:ascii="Times New Roman" w:hAnsi="Times New Roman" w:cs="Times New Roman"/>
          <w:sz w:val="24"/>
          <w:szCs w:val="24"/>
        </w:rPr>
        <w:t>fig = px.line(x=[1, 2, 3], y=[2, 4, 6])</w:t>
      </w:r>
    </w:p>
    <w:p w:rsidR="008016A9" w:rsidRDefault="008016A9" w:rsidP="00436FD9">
      <w:pPr>
        <w:spacing w:line="240" w:lineRule="auto"/>
        <w:ind w:left="284" w:firstLine="142"/>
        <w:rPr>
          <w:rFonts w:ascii="Times New Roman" w:hAnsi="Times New Roman" w:cs="Times New Roman"/>
          <w:sz w:val="24"/>
          <w:szCs w:val="24"/>
        </w:rPr>
      </w:pPr>
      <w:r w:rsidRPr="008016A9">
        <w:rPr>
          <w:rFonts w:ascii="Times New Roman" w:hAnsi="Times New Roman" w:cs="Times New Roman"/>
          <w:sz w:val="24"/>
          <w:szCs w:val="24"/>
        </w:rPr>
        <w:t>fig.show()</w:t>
      </w:r>
    </w:p>
    <w:p w:rsidR="008016A9" w:rsidRDefault="008016A9" w:rsidP="00436FD9">
      <w:pPr>
        <w:spacing w:line="240" w:lineRule="auto"/>
        <w:ind w:left="284" w:firstLine="142"/>
        <w:rPr>
          <w:rFonts w:ascii="Times New Roman" w:hAnsi="Times New Roman" w:cs="Times New Roman"/>
          <w:sz w:val="24"/>
          <w:szCs w:val="24"/>
        </w:rPr>
      </w:pPr>
    </w:p>
    <w:p w:rsidR="008016A9" w:rsidRDefault="008016A9" w:rsidP="00436FD9">
      <w:pPr>
        <w:spacing w:line="240" w:lineRule="auto"/>
        <w:ind w:left="284" w:firstLine="142"/>
        <w:rPr>
          <w:rFonts w:ascii="Times New Roman" w:hAnsi="Times New Roman" w:cs="Times New Roman"/>
          <w:sz w:val="24"/>
          <w:szCs w:val="24"/>
        </w:rPr>
      </w:pPr>
    </w:p>
    <w:p w:rsidR="008016A9" w:rsidRDefault="008016A9" w:rsidP="00436FD9">
      <w:pPr>
        <w:spacing w:line="240" w:lineRule="auto"/>
        <w:ind w:left="284" w:firstLine="142"/>
        <w:rPr>
          <w:rFonts w:ascii="Times New Roman" w:hAnsi="Times New Roman" w:cs="Times New Roman"/>
          <w:sz w:val="24"/>
          <w:szCs w:val="24"/>
        </w:rPr>
      </w:pPr>
    </w:p>
    <w:p w:rsidR="008016A9" w:rsidRDefault="008016A9" w:rsidP="00436FD9">
      <w:pPr>
        <w:spacing w:line="240" w:lineRule="auto"/>
        <w:ind w:left="284" w:firstLine="142"/>
        <w:rPr>
          <w:rFonts w:ascii="Times New Roman" w:hAnsi="Times New Roman" w:cs="Times New Roman"/>
          <w:sz w:val="24"/>
          <w:szCs w:val="24"/>
        </w:rPr>
      </w:pPr>
    </w:p>
    <w:p w:rsidR="008016A9" w:rsidRPr="008016A9" w:rsidRDefault="008016A9" w:rsidP="00436FD9">
      <w:pPr>
        <w:spacing w:line="240" w:lineRule="auto"/>
        <w:ind w:left="284" w:firstLine="142"/>
        <w:rPr>
          <w:rFonts w:ascii="Times New Roman" w:hAnsi="Times New Roman" w:cs="Times New Roman"/>
          <w:sz w:val="24"/>
          <w:szCs w:val="24"/>
        </w:rPr>
      </w:pPr>
      <w:r w:rsidRPr="008016A9">
        <w:rPr>
          <w:rFonts w:ascii="Times New Roman" w:hAnsi="Times New Roman" w:cs="Times New Roman"/>
          <w:sz w:val="24"/>
          <w:szCs w:val="24"/>
        </w:rPr>
        <w:t>import plotly.express as px</w:t>
      </w:r>
    </w:p>
    <w:p w:rsidR="008016A9" w:rsidRPr="008016A9" w:rsidRDefault="008016A9" w:rsidP="00436FD9">
      <w:pPr>
        <w:spacing w:line="240" w:lineRule="auto"/>
        <w:ind w:left="284" w:firstLine="142"/>
        <w:rPr>
          <w:rFonts w:ascii="Times New Roman" w:hAnsi="Times New Roman" w:cs="Times New Roman"/>
          <w:sz w:val="24"/>
          <w:szCs w:val="24"/>
        </w:rPr>
      </w:pPr>
      <w:r w:rsidRPr="008016A9">
        <w:rPr>
          <w:rFonts w:ascii="Times New Roman" w:hAnsi="Times New Roman" w:cs="Times New Roman"/>
          <w:sz w:val="24"/>
          <w:szCs w:val="24"/>
        </w:rPr>
        <w:t>df = px.data.iris()</w:t>
      </w:r>
    </w:p>
    <w:p w:rsidR="008016A9" w:rsidRDefault="008016A9" w:rsidP="00436FD9">
      <w:pPr>
        <w:spacing w:line="240" w:lineRule="auto"/>
        <w:ind w:left="284" w:firstLine="142"/>
        <w:rPr>
          <w:rFonts w:ascii="Times New Roman" w:hAnsi="Times New Roman" w:cs="Times New Roman"/>
          <w:sz w:val="24"/>
          <w:szCs w:val="24"/>
        </w:rPr>
      </w:pPr>
      <w:r w:rsidRPr="008016A9">
        <w:rPr>
          <w:rFonts w:ascii="Times New Roman" w:hAnsi="Times New Roman" w:cs="Times New Roman"/>
          <w:sz w:val="24"/>
          <w:szCs w:val="24"/>
        </w:rPr>
        <w:t>print(df)</w:t>
      </w:r>
    </w:p>
    <w:p w:rsidR="008016A9" w:rsidRPr="008016A9" w:rsidRDefault="008016A9" w:rsidP="00436FD9">
      <w:pPr>
        <w:spacing w:line="240" w:lineRule="auto"/>
        <w:ind w:left="284" w:firstLine="142"/>
        <w:rPr>
          <w:rFonts w:ascii="Times New Roman" w:hAnsi="Times New Roman" w:cs="Times New Roman"/>
          <w:sz w:val="24"/>
          <w:szCs w:val="24"/>
        </w:rPr>
      </w:pPr>
      <w:r w:rsidRPr="008016A9">
        <w:rPr>
          <w:rFonts w:ascii="Times New Roman" w:hAnsi="Times New Roman" w:cs="Times New Roman"/>
          <w:sz w:val="24"/>
          <w:szCs w:val="24"/>
        </w:rPr>
        <w:t>fig = px.line(df, x="species", y="petal_width")</w:t>
      </w:r>
    </w:p>
    <w:p w:rsidR="008016A9" w:rsidRPr="008016A9" w:rsidRDefault="008016A9" w:rsidP="00436FD9">
      <w:pPr>
        <w:spacing w:line="240" w:lineRule="auto"/>
        <w:ind w:left="284" w:firstLine="142"/>
        <w:rPr>
          <w:rFonts w:ascii="Times New Roman" w:hAnsi="Times New Roman" w:cs="Times New Roman"/>
          <w:sz w:val="24"/>
          <w:szCs w:val="24"/>
        </w:rPr>
      </w:pPr>
      <w:r w:rsidRPr="008016A9">
        <w:rPr>
          <w:rFonts w:ascii="Times New Roman" w:hAnsi="Times New Roman" w:cs="Times New Roman"/>
          <w:sz w:val="24"/>
          <w:szCs w:val="24"/>
        </w:rPr>
        <w:t>fig.show()</w:t>
      </w:r>
    </w:p>
    <w:p w:rsidR="008016A9" w:rsidRDefault="008016A9" w:rsidP="00436FD9">
      <w:pPr>
        <w:spacing w:line="240" w:lineRule="auto"/>
        <w:ind w:left="284" w:firstLine="142"/>
        <w:rPr>
          <w:rFonts w:ascii="Times New Roman" w:hAnsi="Times New Roman" w:cs="Times New Roman"/>
          <w:sz w:val="24"/>
          <w:szCs w:val="24"/>
        </w:rPr>
      </w:pPr>
    </w:p>
    <w:p w:rsidR="008016A9" w:rsidRDefault="008016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016A9" w:rsidRDefault="008016A9" w:rsidP="008016A9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6293485" cy="2850515"/>
            <wp:effectExtent l="0" t="0" r="0" b="6985"/>
            <wp:docPr id="21" name="Picture 21" descr="C:\Users\Acer\Downloads\newpl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cer\Downloads\newplot (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485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6A9" w:rsidRDefault="008016A9" w:rsidP="008016A9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293485" cy="2850515"/>
            <wp:effectExtent l="0" t="0" r="0" b="6985"/>
            <wp:docPr id="22" name="Picture 22" descr="C:\Users\Acer\Downloads\newpl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cer\Downloads\newplot (3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485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293485" cy="2850515"/>
            <wp:effectExtent l="0" t="0" r="0" b="6985"/>
            <wp:docPr id="23" name="Picture 23" descr="C:\Users\Acer\Downloads\newpl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cer\Downloads\newplot (4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485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6A9" w:rsidRDefault="008016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016A9" w:rsidRDefault="008016A9" w:rsidP="008016A9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8016A9" w:rsidRPr="008016A9" w:rsidRDefault="008016A9" w:rsidP="00436FD9">
      <w:pPr>
        <w:spacing w:line="240" w:lineRule="auto"/>
        <w:ind w:left="284" w:firstLine="142"/>
        <w:rPr>
          <w:rFonts w:ascii="Times New Roman" w:hAnsi="Times New Roman" w:cs="Times New Roman"/>
          <w:sz w:val="24"/>
          <w:szCs w:val="24"/>
        </w:rPr>
      </w:pPr>
      <w:r w:rsidRPr="008016A9">
        <w:rPr>
          <w:rFonts w:ascii="Times New Roman" w:hAnsi="Times New Roman" w:cs="Times New Roman"/>
          <w:sz w:val="24"/>
          <w:szCs w:val="24"/>
        </w:rPr>
        <w:t>import plotly.express as px</w:t>
      </w:r>
    </w:p>
    <w:p w:rsidR="008016A9" w:rsidRPr="008016A9" w:rsidRDefault="008016A9" w:rsidP="00436FD9">
      <w:pPr>
        <w:spacing w:line="240" w:lineRule="auto"/>
        <w:ind w:left="284" w:firstLine="142"/>
        <w:rPr>
          <w:rFonts w:ascii="Times New Roman" w:hAnsi="Times New Roman" w:cs="Times New Roman"/>
          <w:sz w:val="24"/>
          <w:szCs w:val="24"/>
        </w:rPr>
      </w:pPr>
      <w:r w:rsidRPr="008016A9">
        <w:rPr>
          <w:rFonts w:ascii="Times New Roman" w:hAnsi="Times New Roman" w:cs="Times New Roman"/>
          <w:sz w:val="24"/>
          <w:szCs w:val="24"/>
        </w:rPr>
        <w:t>df = px.data.iris()</w:t>
      </w:r>
    </w:p>
    <w:p w:rsidR="008016A9" w:rsidRPr="008016A9" w:rsidRDefault="008016A9" w:rsidP="00436FD9">
      <w:pPr>
        <w:spacing w:line="240" w:lineRule="auto"/>
        <w:ind w:left="284" w:firstLine="142"/>
        <w:rPr>
          <w:rFonts w:ascii="Times New Roman" w:hAnsi="Times New Roman" w:cs="Times New Roman"/>
          <w:sz w:val="24"/>
          <w:szCs w:val="24"/>
        </w:rPr>
      </w:pPr>
      <w:r w:rsidRPr="008016A9">
        <w:rPr>
          <w:rFonts w:ascii="Times New Roman" w:hAnsi="Times New Roman" w:cs="Times New Roman"/>
          <w:sz w:val="24"/>
          <w:szCs w:val="24"/>
        </w:rPr>
        <w:t>fig = px.bar(df, x="sepal_width", y="sepal_length")</w:t>
      </w:r>
    </w:p>
    <w:p w:rsidR="008016A9" w:rsidRDefault="008016A9" w:rsidP="00436FD9">
      <w:pPr>
        <w:spacing w:line="240" w:lineRule="auto"/>
        <w:ind w:left="284" w:firstLine="142"/>
        <w:rPr>
          <w:rFonts w:ascii="Times New Roman" w:hAnsi="Times New Roman" w:cs="Times New Roman"/>
          <w:sz w:val="24"/>
          <w:szCs w:val="24"/>
        </w:rPr>
      </w:pPr>
      <w:r w:rsidRPr="008016A9">
        <w:rPr>
          <w:rFonts w:ascii="Times New Roman" w:hAnsi="Times New Roman" w:cs="Times New Roman"/>
          <w:sz w:val="24"/>
          <w:szCs w:val="24"/>
        </w:rPr>
        <w:t>fig.show()</w:t>
      </w:r>
    </w:p>
    <w:p w:rsidR="008016A9" w:rsidRDefault="008016A9" w:rsidP="00436FD9">
      <w:pPr>
        <w:spacing w:line="240" w:lineRule="auto"/>
        <w:ind w:left="284" w:firstLine="142"/>
        <w:rPr>
          <w:rFonts w:ascii="Times New Roman" w:hAnsi="Times New Roman" w:cs="Times New Roman"/>
          <w:sz w:val="24"/>
          <w:szCs w:val="24"/>
        </w:rPr>
      </w:pPr>
    </w:p>
    <w:p w:rsidR="008016A9" w:rsidRDefault="008016A9" w:rsidP="00436FD9">
      <w:pPr>
        <w:spacing w:line="240" w:lineRule="auto"/>
        <w:ind w:left="284" w:firstLine="142"/>
        <w:rPr>
          <w:rFonts w:ascii="Times New Roman" w:hAnsi="Times New Roman" w:cs="Times New Roman"/>
          <w:sz w:val="24"/>
          <w:szCs w:val="24"/>
        </w:rPr>
      </w:pPr>
    </w:p>
    <w:p w:rsidR="008016A9" w:rsidRDefault="008016A9" w:rsidP="00436FD9">
      <w:pPr>
        <w:spacing w:line="240" w:lineRule="auto"/>
        <w:ind w:left="284" w:firstLine="142"/>
        <w:rPr>
          <w:rFonts w:ascii="Times New Roman" w:hAnsi="Times New Roman" w:cs="Times New Roman"/>
          <w:sz w:val="24"/>
          <w:szCs w:val="24"/>
        </w:rPr>
      </w:pPr>
    </w:p>
    <w:p w:rsidR="008016A9" w:rsidRDefault="008016A9" w:rsidP="00436FD9">
      <w:pPr>
        <w:spacing w:line="240" w:lineRule="auto"/>
        <w:ind w:left="284" w:firstLine="142"/>
        <w:rPr>
          <w:rFonts w:ascii="Times New Roman" w:hAnsi="Times New Roman" w:cs="Times New Roman"/>
          <w:sz w:val="24"/>
          <w:szCs w:val="24"/>
        </w:rPr>
      </w:pPr>
    </w:p>
    <w:p w:rsidR="008016A9" w:rsidRPr="008016A9" w:rsidRDefault="008016A9" w:rsidP="00436FD9">
      <w:pPr>
        <w:spacing w:line="240" w:lineRule="auto"/>
        <w:ind w:left="284" w:firstLine="142"/>
        <w:rPr>
          <w:rFonts w:ascii="Times New Roman" w:hAnsi="Times New Roman" w:cs="Times New Roman"/>
          <w:sz w:val="24"/>
          <w:szCs w:val="24"/>
        </w:rPr>
      </w:pPr>
      <w:r w:rsidRPr="008016A9">
        <w:rPr>
          <w:rFonts w:ascii="Times New Roman" w:hAnsi="Times New Roman" w:cs="Times New Roman"/>
          <w:sz w:val="24"/>
          <w:szCs w:val="24"/>
        </w:rPr>
        <w:t>import plotly.express as px</w:t>
      </w:r>
    </w:p>
    <w:p w:rsidR="008016A9" w:rsidRPr="008016A9" w:rsidRDefault="008016A9" w:rsidP="00436FD9">
      <w:pPr>
        <w:spacing w:line="240" w:lineRule="auto"/>
        <w:ind w:left="284" w:firstLine="142"/>
        <w:rPr>
          <w:rFonts w:ascii="Times New Roman" w:hAnsi="Times New Roman" w:cs="Times New Roman"/>
          <w:sz w:val="24"/>
          <w:szCs w:val="24"/>
        </w:rPr>
      </w:pPr>
      <w:r w:rsidRPr="008016A9">
        <w:rPr>
          <w:rFonts w:ascii="Times New Roman" w:hAnsi="Times New Roman" w:cs="Times New Roman"/>
          <w:sz w:val="24"/>
          <w:szCs w:val="24"/>
        </w:rPr>
        <w:t>df = px.data.iris()</w:t>
      </w:r>
    </w:p>
    <w:p w:rsidR="008016A9" w:rsidRPr="008016A9" w:rsidRDefault="008016A9" w:rsidP="00436FD9">
      <w:pPr>
        <w:spacing w:line="240" w:lineRule="auto"/>
        <w:ind w:left="284" w:firstLine="142"/>
        <w:rPr>
          <w:rFonts w:ascii="Times New Roman" w:hAnsi="Times New Roman" w:cs="Times New Roman"/>
          <w:sz w:val="24"/>
          <w:szCs w:val="24"/>
        </w:rPr>
      </w:pPr>
      <w:r w:rsidRPr="008016A9">
        <w:rPr>
          <w:rFonts w:ascii="Times New Roman" w:hAnsi="Times New Roman" w:cs="Times New Roman"/>
          <w:sz w:val="24"/>
          <w:szCs w:val="24"/>
        </w:rPr>
        <w:t>fig = px.histogram(df, x="sepal_length", y="petal_width")</w:t>
      </w:r>
    </w:p>
    <w:p w:rsidR="008016A9" w:rsidRPr="008016A9" w:rsidRDefault="008016A9" w:rsidP="00436FD9">
      <w:pPr>
        <w:spacing w:line="240" w:lineRule="auto"/>
        <w:ind w:left="284" w:firstLine="142"/>
        <w:rPr>
          <w:rFonts w:ascii="Times New Roman" w:hAnsi="Times New Roman" w:cs="Times New Roman"/>
          <w:sz w:val="24"/>
          <w:szCs w:val="24"/>
        </w:rPr>
      </w:pPr>
      <w:r w:rsidRPr="008016A9">
        <w:rPr>
          <w:rFonts w:ascii="Times New Roman" w:hAnsi="Times New Roman" w:cs="Times New Roman"/>
          <w:sz w:val="24"/>
          <w:szCs w:val="24"/>
        </w:rPr>
        <w:t>fig.show()</w:t>
      </w:r>
    </w:p>
    <w:p w:rsidR="008016A9" w:rsidRDefault="008016A9" w:rsidP="00436FD9">
      <w:pPr>
        <w:spacing w:line="240" w:lineRule="auto"/>
        <w:ind w:left="284" w:firstLine="142"/>
        <w:rPr>
          <w:rFonts w:ascii="Times New Roman" w:hAnsi="Times New Roman" w:cs="Times New Roman"/>
          <w:sz w:val="24"/>
          <w:szCs w:val="24"/>
        </w:rPr>
      </w:pPr>
    </w:p>
    <w:p w:rsidR="008016A9" w:rsidRDefault="008016A9" w:rsidP="00436FD9">
      <w:pPr>
        <w:spacing w:line="240" w:lineRule="auto"/>
        <w:ind w:left="284" w:firstLine="142"/>
        <w:rPr>
          <w:rFonts w:ascii="Times New Roman" w:hAnsi="Times New Roman" w:cs="Times New Roman"/>
          <w:sz w:val="24"/>
          <w:szCs w:val="24"/>
        </w:rPr>
      </w:pPr>
    </w:p>
    <w:p w:rsidR="008016A9" w:rsidRDefault="008016A9" w:rsidP="00436FD9">
      <w:pPr>
        <w:spacing w:line="240" w:lineRule="auto"/>
        <w:ind w:left="284" w:firstLine="142"/>
        <w:rPr>
          <w:rFonts w:ascii="Times New Roman" w:hAnsi="Times New Roman" w:cs="Times New Roman"/>
          <w:sz w:val="24"/>
          <w:szCs w:val="24"/>
        </w:rPr>
      </w:pPr>
    </w:p>
    <w:p w:rsidR="008016A9" w:rsidRDefault="008016A9" w:rsidP="00436FD9">
      <w:pPr>
        <w:spacing w:line="240" w:lineRule="auto"/>
        <w:ind w:left="284" w:firstLine="142"/>
        <w:rPr>
          <w:rFonts w:ascii="Times New Roman" w:hAnsi="Times New Roman" w:cs="Times New Roman"/>
          <w:sz w:val="24"/>
          <w:szCs w:val="24"/>
        </w:rPr>
      </w:pPr>
    </w:p>
    <w:p w:rsidR="008016A9" w:rsidRPr="008016A9" w:rsidRDefault="008016A9" w:rsidP="00436FD9">
      <w:pPr>
        <w:spacing w:line="240" w:lineRule="auto"/>
        <w:ind w:left="284" w:firstLine="142"/>
        <w:rPr>
          <w:rFonts w:ascii="Times New Roman" w:hAnsi="Times New Roman" w:cs="Times New Roman"/>
          <w:sz w:val="24"/>
          <w:szCs w:val="24"/>
        </w:rPr>
      </w:pPr>
      <w:r w:rsidRPr="008016A9">
        <w:rPr>
          <w:rFonts w:ascii="Times New Roman" w:hAnsi="Times New Roman" w:cs="Times New Roman"/>
          <w:sz w:val="24"/>
          <w:szCs w:val="24"/>
        </w:rPr>
        <w:t>import plotly.express as px</w:t>
      </w:r>
    </w:p>
    <w:p w:rsidR="008016A9" w:rsidRPr="008016A9" w:rsidRDefault="008016A9" w:rsidP="00436FD9">
      <w:pPr>
        <w:spacing w:line="240" w:lineRule="auto"/>
        <w:ind w:left="284" w:firstLine="142"/>
        <w:rPr>
          <w:rFonts w:ascii="Times New Roman" w:hAnsi="Times New Roman" w:cs="Times New Roman"/>
          <w:sz w:val="24"/>
          <w:szCs w:val="24"/>
        </w:rPr>
      </w:pPr>
      <w:r w:rsidRPr="008016A9">
        <w:rPr>
          <w:rFonts w:ascii="Times New Roman" w:hAnsi="Times New Roman" w:cs="Times New Roman"/>
          <w:sz w:val="24"/>
          <w:szCs w:val="24"/>
        </w:rPr>
        <w:t>df = px.data.iris()</w:t>
      </w:r>
    </w:p>
    <w:p w:rsidR="008016A9" w:rsidRPr="008016A9" w:rsidRDefault="008016A9" w:rsidP="00436FD9">
      <w:pPr>
        <w:spacing w:line="240" w:lineRule="auto"/>
        <w:ind w:left="284" w:firstLine="142"/>
        <w:rPr>
          <w:rFonts w:ascii="Times New Roman" w:hAnsi="Times New Roman" w:cs="Times New Roman"/>
          <w:sz w:val="24"/>
          <w:szCs w:val="24"/>
        </w:rPr>
      </w:pPr>
      <w:r w:rsidRPr="008016A9">
        <w:rPr>
          <w:rFonts w:ascii="Times New Roman" w:hAnsi="Times New Roman" w:cs="Times New Roman"/>
          <w:sz w:val="24"/>
          <w:szCs w:val="24"/>
        </w:rPr>
        <w:t>fig = px.scatter(df, x="species", y="petal_width")</w:t>
      </w:r>
    </w:p>
    <w:p w:rsidR="008016A9" w:rsidRPr="008016A9" w:rsidRDefault="008016A9" w:rsidP="00436FD9">
      <w:pPr>
        <w:spacing w:line="240" w:lineRule="auto"/>
        <w:ind w:left="284" w:firstLine="142"/>
        <w:rPr>
          <w:rFonts w:ascii="Times New Roman" w:hAnsi="Times New Roman" w:cs="Times New Roman"/>
          <w:sz w:val="24"/>
          <w:szCs w:val="24"/>
        </w:rPr>
      </w:pPr>
      <w:r w:rsidRPr="008016A9">
        <w:rPr>
          <w:rFonts w:ascii="Times New Roman" w:hAnsi="Times New Roman" w:cs="Times New Roman"/>
          <w:sz w:val="24"/>
          <w:szCs w:val="24"/>
        </w:rPr>
        <w:t>fig.show()</w:t>
      </w:r>
    </w:p>
    <w:p w:rsidR="00A65CF4" w:rsidRDefault="00A65CF4" w:rsidP="00436FD9">
      <w:pPr>
        <w:spacing w:line="240" w:lineRule="auto"/>
        <w:ind w:left="284" w:firstLine="142"/>
        <w:rPr>
          <w:rFonts w:ascii="Times New Roman" w:hAnsi="Times New Roman" w:cs="Times New Roman"/>
          <w:sz w:val="24"/>
          <w:szCs w:val="24"/>
        </w:rPr>
      </w:pPr>
    </w:p>
    <w:p w:rsidR="00A65CF4" w:rsidRDefault="00A65C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65CF4" w:rsidRDefault="00A65CF4" w:rsidP="008016A9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A65CF4" w:rsidRDefault="00A65C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293485" cy="2850515"/>
            <wp:effectExtent l="0" t="0" r="0" b="6985"/>
            <wp:docPr id="24" name="Picture 24" descr="C:\Users\Acer\Downloads\newpl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cer\Downloads\newplot (5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485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293485" cy="2850515"/>
            <wp:effectExtent l="0" t="0" r="0" b="6985"/>
            <wp:docPr id="25" name="Picture 25" descr="C:\Users\Acer\Downloads\newpl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cer\Downloads\newplot (6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485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016A9" w:rsidRDefault="008016A9" w:rsidP="008016A9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A65CF4" w:rsidRPr="00A65CF4" w:rsidRDefault="00A65CF4" w:rsidP="00436FD9">
      <w:pPr>
        <w:spacing w:line="240" w:lineRule="auto"/>
        <w:ind w:left="284" w:firstLine="142"/>
        <w:rPr>
          <w:rFonts w:ascii="Times New Roman" w:hAnsi="Times New Roman" w:cs="Times New Roman"/>
          <w:sz w:val="24"/>
          <w:szCs w:val="24"/>
        </w:rPr>
      </w:pPr>
      <w:r w:rsidRPr="00A65CF4">
        <w:rPr>
          <w:rFonts w:ascii="Times New Roman" w:hAnsi="Times New Roman" w:cs="Times New Roman"/>
          <w:sz w:val="24"/>
          <w:szCs w:val="24"/>
        </w:rPr>
        <w:t>import plotly.express as px</w:t>
      </w:r>
    </w:p>
    <w:p w:rsidR="00A65CF4" w:rsidRPr="00A65CF4" w:rsidRDefault="00A65CF4" w:rsidP="00436FD9">
      <w:pPr>
        <w:spacing w:line="240" w:lineRule="auto"/>
        <w:ind w:left="284" w:firstLine="142"/>
        <w:rPr>
          <w:rFonts w:ascii="Times New Roman" w:hAnsi="Times New Roman" w:cs="Times New Roman"/>
          <w:sz w:val="24"/>
          <w:szCs w:val="24"/>
        </w:rPr>
      </w:pPr>
      <w:r w:rsidRPr="00A65CF4">
        <w:rPr>
          <w:rFonts w:ascii="Times New Roman" w:hAnsi="Times New Roman" w:cs="Times New Roman"/>
          <w:sz w:val="24"/>
          <w:szCs w:val="24"/>
        </w:rPr>
        <w:t>df = px.data.iris()</w:t>
      </w:r>
    </w:p>
    <w:p w:rsidR="00A65CF4" w:rsidRPr="00A65CF4" w:rsidRDefault="00A65CF4" w:rsidP="00436FD9">
      <w:pPr>
        <w:spacing w:line="240" w:lineRule="auto"/>
        <w:ind w:left="284" w:firstLine="142"/>
        <w:rPr>
          <w:rFonts w:ascii="Times New Roman" w:hAnsi="Times New Roman" w:cs="Times New Roman"/>
          <w:sz w:val="24"/>
          <w:szCs w:val="24"/>
        </w:rPr>
      </w:pPr>
      <w:r w:rsidRPr="00A65CF4">
        <w:rPr>
          <w:rFonts w:ascii="Times New Roman" w:hAnsi="Times New Roman" w:cs="Times New Roman"/>
          <w:sz w:val="24"/>
          <w:szCs w:val="24"/>
        </w:rPr>
        <w:t>fig = px.scatter(df, x="species", y="petal_width",</w:t>
      </w:r>
    </w:p>
    <w:p w:rsidR="00A65CF4" w:rsidRPr="00A65CF4" w:rsidRDefault="00A65CF4" w:rsidP="00436FD9">
      <w:pPr>
        <w:spacing w:line="240" w:lineRule="auto"/>
        <w:ind w:left="284" w:firstLine="142"/>
        <w:rPr>
          <w:rFonts w:ascii="Times New Roman" w:hAnsi="Times New Roman" w:cs="Times New Roman"/>
          <w:sz w:val="24"/>
          <w:szCs w:val="24"/>
        </w:rPr>
      </w:pPr>
      <w:r w:rsidRPr="00A65CF4">
        <w:rPr>
          <w:rFonts w:ascii="Times New Roman" w:hAnsi="Times New Roman" w:cs="Times New Roman"/>
          <w:sz w:val="24"/>
          <w:szCs w:val="24"/>
        </w:rPr>
        <w:t>                 size="petal_length", color="species")</w:t>
      </w:r>
    </w:p>
    <w:p w:rsidR="00A65CF4" w:rsidRPr="00A65CF4" w:rsidRDefault="00A65CF4" w:rsidP="00436FD9">
      <w:pPr>
        <w:spacing w:line="240" w:lineRule="auto"/>
        <w:ind w:left="284" w:firstLine="142"/>
        <w:rPr>
          <w:rFonts w:ascii="Times New Roman" w:hAnsi="Times New Roman" w:cs="Times New Roman"/>
          <w:sz w:val="24"/>
          <w:szCs w:val="24"/>
        </w:rPr>
      </w:pPr>
      <w:r w:rsidRPr="00A65CF4">
        <w:rPr>
          <w:rFonts w:ascii="Times New Roman" w:hAnsi="Times New Roman" w:cs="Times New Roman"/>
          <w:sz w:val="24"/>
          <w:szCs w:val="24"/>
        </w:rPr>
        <w:t>fig.show()</w:t>
      </w:r>
    </w:p>
    <w:p w:rsidR="00A65CF4" w:rsidRDefault="00A65CF4" w:rsidP="00436FD9">
      <w:pPr>
        <w:spacing w:line="240" w:lineRule="auto"/>
        <w:ind w:left="284" w:firstLine="142"/>
        <w:rPr>
          <w:rFonts w:ascii="Times New Roman" w:hAnsi="Times New Roman" w:cs="Times New Roman"/>
          <w:sz w:val="24"/>
          <w:szCs w:val="24"/>
        </w:rPr>
      </w:pPr>
    </w:p>
    <w:p w:rsidR="00A65CF4" w:rsidRDefault="00A65CF4" w:rsidP="00436FD9">
      <w:pPr>
        <w:spacing w:line="240" w:lineRule="auto"/>
        <w:ind w:left="284" w:firstLine="142"/>
        <w:rPr>
          <w:rFonts w:ascii="Times New Roman" w:hAnsi="Times New Roman" w:cs="Times New Roman"/>
          <w:sz w:val="24"/>
          <w:szCs w:val="24"/>
        </w:rPr>
      </w:pPr>
    </w:p>
    <w:p w:rsidR="00A65CF4" w:rsidRDefault="00A65CF4" w:rsidP="00436FD9">
      <w:pPr>
        <w:spacing w:line="240" w:lineRule="auto"/>
        <w:ind w:left="284" w:firstLine="142"/>
        <w:rPr>
          <w:rFonts w:ascii="Times New Roman" w:hAnsi="Times New Roman" w:cs="Times New Roman"/>
          <w:sz w:val="24"/>
          <w:szCs w:val="24"/>
        </w:rPr>
      </w:pPr>
    </w:p>
    <w:p w:rsidR="00A65CF4" w:rsidRDefault="00A65CF4" w:rsidP="00436FD9">
      <w:pPr>
        <w:spacing w:line="240" w:lineRule="auto"/>
        <w:ind w:left="284" w:firstLine="142"/>
        <w:rPr>
          <w:rFonts w:ascii="Times New Roman" w:hAnsi="Times New Roman" w:cs="Times New Roman"/>
          <w:sz w:val="24"/>
          <w:szCs w:val="24"/>
        </w:rPr>
      </w:pPr>
    </w:p>
    <w:p w:rsidR="00A65CF4" w:rsidRPr="00A65CF4" w:rsidRDefault="00A65CF4" w:rsidP="00436FD9">
      <w:pPr>
        <w:spacing w:line="240" w:lineRule="auto"/>
        <w:ind w:left="284" w:firstLine="142"/>
        <w:rPr>
          <w:rFonts w:ascii="Times New Roman" w:hAnsi="Times New Roman" w:cs="Times New Roman"/>
          <w:sz w:val="24"/>
          <w:szCs w:val="24"/>
        </w:rPr>
      </w:pPr>
      <w:r w:rsidRPr="00A65CF4">
        <w:rPr>
          <w:rFonts w:ascii="Times New Roman" w:hAnsi="Times New Roman" w:cs="Times New Roman"/>
          <w:sz w:val="24"/>
          <w:szCs w:val="24"/>
        </w:rPr>
        <w:t>import plotly.express as px</w:t>
      </w:r>
    </w:p>
    <w:p w:rsidR="00A65CF4" w:rsidRPr="00A65CF4" w:rsidRDefault="00A65CF4" w:rsidP="00436FD9">
      <w:pPr>
        <w:spacing w:line="240" w:lineRule="auto"/>
        <w:ind w:left="284" w:firstLine="142"/>
        <w:rPr>
          <w:rFonts w:ascii="Times New Roman" w:hAnsi="Times New Roman" w:cs="Times New Roman"/>
          <w:sz w:val="24"/>
          <w:szCs w:val="24"/>
        </w:rPr>
      </w:pPr>
      <w:r w:rsidRPr="00A65CF4">
        <w:rPr>
          <w:rFonts w:ascii="Times New Roman" w:hAnsi="Times New Roman" w:cs="Times New Roman"/>
          <w:sz w:val="24"/>
          <w:szCs w:val="24"/>
        </w:rPr>
        <w:t>df = px.data.iris()</w:t>
      </w:r>
    </w:p>
    <w:p w:rsidR="00A65CF4" w:rsidRPr="00A65CF4" w:rsidRDefault="00A65CF4" w:rsidP="00436FD9">
      <w:pPr>
        <w:spacing w:line="240" w:lineRule="auto"/>
        <w:ind w:left="284" w:firstLine="142"/>
        <w:rPr>
          <w:rFonts w:ascii="Times New Roman" w:hAnsi="Times New Roman" w:cs="Times New Roman"/>
          <w:sz w:val="24"/>
          <w:szCs w:val="24"/>
        </w:rPr>
      </w:pPr>
      <w:r w:rsidRPr="00A65CF4">
        <w:rPr>
          <w:rFonts w:ascii="Times New Roman" w:hAnsi="Times New Roman" w:cs="Times New Roman"/>
          <w:sz w:val="24"/>
          <w:szCs w:val="24"/>
        </w:rPr>
        <w:t>fig = px.scatter_3d(df, x = 'sepal_width',</w:t>
      </w:r>
    </w:p>
    <w:p w:rsidR="00A65CF4" w:rsidRPr="00A65CF4" w:rsidRDefault="00A65CF4" w:rsidP="00436FD9">
      <w:pPr>
        <w:spacing w:line="240" w:lineRule="auto"/>
        <w:ind w:left="284" w:firstLine="142"/>
        <w:rPr>
          <w:rFonts w:ascii="Times New Roman" w:hAnsi="Times New Roman" w:cs="Times New Roman"/>
          <w:sz w:val="24"/>
          <w:szCs w:val="24"/>
        </w:rPr>
      </w:pPr>
      <w:r w:rsidRPr="00A65CF4">
        <w:rPr>
          <w:rFonts w:ascii="Times New Roman" w:hAnsi="Times New Roman" w:cs="Times New Roman"/>
          <w:sz w:val="24"/>
          <w:szCs w:val="24"/>
        </w:rPr>
        <w:t>                    y = 'sepal_length',</w:t>
      </w:r>
    </w:p>
    <w:p w:rsidR="00A65CF4" w:rsidRPr="00A65CF4" w:rsidRDefault="00A65CF4" w:rsidP="00436FD9">
      <w:pPr>
        <w:spacing w:line="240" w:lineRule="auto"/>
        <w:ind w:left="284" w:firstLine="142"/>
        <w:rPr>
          <w:rFonts w:ascii="Times New Roman" w:hAnsi="Times New Roman" w:cs="Times New Roman"/>
          <w:sz w:val="24"/>
          <w:szCs w:val="24"/>
        </w:rPr>
      </w:pPr>
      <w:r w:rsidRPr="00A65CF4">
        <w:rPr>
          <w:rFonts w:ascii="Times New Roman" w:hAnsi="Times New Roman" w:cs="Times New Roman"/>
          <w:sz w:val="24"/>
          <w:szCs w:val="24"/>
        </w:rPr>
        <w:t>                    z = 'petal_width',</w:t>
      </w:r>
    </w:p>
    <w:p w:rsidR="00A65CF4" w:rsidRPr="00A65CF4" w:rsidRDefault="00A65CF4" w:rsidP="00436FD9">
      <w:pPr>
        <w:spacing w:line="240" w:lineRule="auto"/>
        <w:ind w:left="284" w:firstLine="142"/>
        <w:rPr>
          <w:rFonts w:ascii="Times New Roman" w:hAnsi="Times New Roman" w:cs="Times New Roman"/>
          <w:sz w:val="24"/>
          <w:szCs w:val="24"/>
        </w:rPr>
      </w:pPr>
      <w:r w:rsidRPr="00A65CF4">
        <w:rPr>
          <w:rFonts w:ascii="Times New Roman" w:hAnsi="Times New Roman" w:cs="Times New Roman"/>
          <w:sz w:val="24"/>
          <w:szCs w:val="24"/>
        </w:rPr>
        <w:t>                    color = 'species')</w:t>
      </w:r>
    </w:p>
    <w:p w:rsidR="00A65CF4" w:rsidRPr="00A65CF4" w:rsidRDefault="00A65CF4" w:rsidP="00436FD9">
      <w:pPr>
        <w:spacing w:line="240" w:lineRule="auto"/>
        <w:ind w:left="284" w:firstLine="142"/>
        <w:rPr>
          <w:rFonts w:ascii="Times New Roman" w:hAnsi="Times New Roman" w:cs="Times New Roman"/>
          <w:sz w:val="24"/>
          <w:szCs w:val="24"/>
        </w:rPr>
      </w:pPr>
      <w:r w:rsidRPr="00A65CF4">
        <w:rPr>
          <w:rFonts w:ascii="Times New Roman" w:hAnsi="Times New Roman" w:cs="Times New Roman"/>
          <w:sz w:val="24"/>
          <w:szCs w:val="24"/>
        </w:rPr>
        <w:t>fig.show()</w:t>
      </w:r>
    </w:p>
    <w:p w:rsidR="00A65CF4" w:rsidRPr="008016A9" w:rsidRDefault="00A65CF4" w:rsidP="008016A9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8016A9" w:rsidRPr="008016A9" w:rsidRDefault="008016A9" w:rsidP="008016A9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8016A9" w:rsidRPr="008016A9" w:rsidRDefault="008016A9" w:rsidP="008016A9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8016A9" w:rsidRPr="001A000A" w:rsidRDefault="008016A9" w:rsidP="001A000A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696781" w:rsidRDefault="006967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1A000A" w:rsidRDefault="001A000A" w:rsidP="001A00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E3AAC" w:rsidRPr="001A000A" w:rsidRDefault="007E3AAC" w:rsidP="001A000A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7B185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7E3AAC" w:rsidRDefault="007E3AAC" w:rsidP="007E3AAC">
      <w:pPr>
        <w:ind w:left="284" w:right="28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E3AAC" w:rsidRDefault="007E3AAC" w:rsidP="007E3AAC">
      <w:pPr>
        <w:ind w:left="284" w:right="282"/>
        <w:rPr>
          <w:rFonts w:ascii="Times New Roman" w:hAnsi="Times New Roman" w:cs="Times New Roman"/>
          <w:sz w:val="28"/>
          <w:szCs w:val="28"/>
        </w:rPr>
      </w:pPr>
      <w:r w:rsidRPr="00B11339">
        <w:rPr>
          <w:rFonts w:ascii="Times New Roman" w:hAnsi="Times New Roman" w:cs="Times New Roman"/>
          <w:sz w:val="28"/>
          <w:szCs w:val="28"/>
        </w:rPr>
        <w:t>[1 1 0 0]</w:t>
      </w:r>
    </w:p>
    <w:p w:rsidR="007E3AAC" w:rsidRDefault="007E3AAC" w:rsidP="007E3AAC">
      <w:pPr>
        <w:ind w:left="284" w:right="282"/>
        <w:rPr>
          <w:rFonts w:ascii="Times New Roman" w:hAnsi="Times New Roman" w:cs="Times New Roman"/>
          <w:sz w:val="28"/>
          <w:szCs w:val="28"/>
        </w:rPr>
      </w:pPr>
    </w:p>
    <w:p w:rsidR="007E3AAC" w:rsidRDefault="007E3AAC" w:rsidP="007E3AAC">
      <w:pPr>
        <w:ind w:left="284" w:right="282"/>
        <w:rPr>
          <w:rFonts w:ascii="Times New Roman" w:hAnsi="Times New Roman" w:cs="Times New Roman"/>
          <w:sz w:val="28"/>
          <w:szCs w:val="28"/>
        </w:rPr>
      </w:pPr>
      <w:r w:rsidRPr="00B11339">
        <w:rPr>
          <w:rFonts w:ascii="Times New Roman" w:hAnsi="Times New Roman" w:cs="Times New Roman"/>
          <w:sz w:val="28"/>
          <w:szCs w:val="28"/>
        </w:rPr>
        <w:t>[(7, 7), (7, 4), (3, 4), (1, 4)]</w:t>
      </w:r>
    </w:p>
    <w:p w:rsidR="007E3AAC" w:rsidRDefault="007E3AAC" w:rsidP="007E3AAC">
      <w:pPr>
        <w:ind w:left="284" w:right="282"/>
        <w:rPr>
          <w:rFonts w:ascii="Times New Roman" w:hAnsi="Times New Roman" w:cs="Times New Roman"/>
          <w:sz w:val="28"/>
          <w:szCs w:val="28"/>
        </w:rPr>
      </w:pPr>
    </w:p>
    <w:p w:rsidR="007E3AAC" w:rsidRPr="00B11339" w:rsidRDefault="007E3AAC" w:rsidP="007E3AAC">
      <w:pPr>
        <w:ind w:left="284" w:right="282"/>
        <w:rPr>
          <w:rFonts w:ascii="Times New Roman" w:hAnsi="Times New Roman" w:cs="Times New Roman"/>
          <w:sz w:val="28"/>
          <w:szCs w:val="28"/>
        </w:rPr>
      </w:pPr>
      <w:r w:rsidRPr="00B11339">
        <w:rPr>
          <w:rFonts w:ascii="Times New Roman" w:hAnsi="Times New Roman" w:cs="Times New Roman"/>
          <w:sz w:val="28"/>
          <w:szCs w:val="28"/>
        </w:rPr>
        <w:t>['Good']</w:t>
      </w:r>
    </w:p>
    <w:p w:rsidR="007E3AAC" w:rsidRDefault="007E3AAC" w:rsidP="007E3AAC">
      <w:pPr>
        <w:ind w:left="284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A000A" w:rsidRDefault="001A000A" w:rsidP="00446C63">
      <w:pPr>
        <w:ind w:right="282"/>
        <w:rPr>
          <w:rFonts w:ascii="Times New Roman" w:hAnsi="Times New Roman" w:cs="Times New Roman"/>
          <w:b/>
          <w:bCs/>
          <w:sz w:val="28"/>
          <w:szCs w:val="28"/>
        </w:rPr>
      </w:pPr>
    </w:p>
    <w:p w:rsidR="007E3AAC" w:rsidRPr="007B185F" w:rsidRDefault="007E3AAC" w:rsidP="007E3AAC">
      <w:pPr>
        <w:ind w:left="284" w:right="28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NO : 2</w:t>
      </w:r>
      <w:r w:rsidRPr="007B185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B185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B185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B185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B185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B185F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DATE 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07 </w:t>
      </w:r>
      <w:r w:rsidRPr="007B185F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01 </w:t>
      </w:r>
      <w:r w:rsidRPr="007B185F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2022</w:t>
      </w:r>
      <w:r w:rsidRPr="007B185F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</w:p>
    <w:p w:rsidR="007E3AAC" w:rsidRPr="007B185F" w:rsidRDefault="007E3AAC" w:rsidP="007E3AAC">
      <w:pPr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 : Predict class label of a given data point using KNN.</w:t>
      </w:r>
    </w:p>
    <w:p w:rsidR="007E3AAC" w:rsidRDefault="007E3AAC" w:rsidP="007E3AAC">
      <w:pPr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  <w:r w:rsidRPr="007B185F">
        <w:rPr>
          <w:rFonts w:ascii="Times New Roman" w:hAnsi="Times New Roman" w:cs="Times New Roman"/>
          <w:b/>
          <w:bCs/>
          <w:sz w:val="28"/>
          <w:szCs w:val="28"/>
        </w:rPr>
        <w:t xml:space="preserve">SOURCE CODE : </w:t>
      </w:r>
    </w:p>
    <w:p w:rsidR="007E3AAC" w:rsidRPr="00B11339" w:rsidRDefault="007E3AAC" w:rsidP="00436FD9">
      <w:pPr>
        <w:spacing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B11339">
        <w:rPr>
          <w:rFonts w:ascii="Times New Roman" w:hAnsi="Times New Roman" w:cs="Times New Roman"/>
          <w:sz w:val="24"/>
          <w:szCs w:val="24"/>
        </w:rPr>
        <w:t>from sklearn.neighbors import KNeighborsClassifier</w:t>
      </w:r>
    </w:p>
    <w:p w:rsidR="007E3AAC" w:rsidRPr="00B11339" w:rsidRDefault="007E3AAC" w:rsidP="00436FD9">
      <w:pPr>
        <w:spacing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B11339">
        <w:rPr>
          <w:rFonts w:ascii="Times New Roman" w:hAnsi="Times New Roman" w:cs="Times New Roman"/>
          <w:sz w:val="24"/>
          <w:szCs w:val="24"/>
        </w:rPr>
        <w:t>x1=[7,7,3,1]</w:t>
      </w:r>
    </w:p>
    <w:p w:rsidR="007E3AAC" w:rsidRPr="00B11339" w:rsidRDefault="007E3AAC" w:rsidP="00436FD9">
      <w:pPr>
        <w:spacing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B11339">
        <w:rPr>
          <w:rFonts w:ascii="Times New Roman" w:hAnsi="Times New Roman" w:cs="Times New Roman"/>
          <w:sz w:val="24"/>
          <w:szCs w:val="24"/>
        </w:rPr>
        <w:t>x2=[7,4,4,4]</w:t>
      </w:r>
    </w:p>
    <w:p w:rsidR="007E3AAC" w:rsidRPr="00B11339" w:rsidRDefault="007E3AAC" w:rsidP="00436FD9">
      <w:pPr>
        <w:spacing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B11339">
        <w:rPr>
          <w:rFonts w:ascii="Times New Roman" w:hAnsi="Times New Roman" w:cs="Times New Roman"/>
          <w:sz w:val="24"/>
          <w:szCs w:val="24"/>
        </w:rPr>
        <w:t>target=['bad','bad','Good','Good']</w:t>
      </w:r>
    </w:p>
    <w:p w:rsidR="007E3AAC" w:rsidRPr="00B11339" w:rsidRDefault="007E3AAC" w:rsidP="00436FD9">
      <w:pPr>
        <w:spacing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B11339">
        <w:rPr>
          <w:rFonts w:ascii="Times New Roman" w:hAnsi="Times New Roman" w:cs="Times New Roman"/>
          <w:sz w:val="24"/>
          <w:szCs w:val="24"/>
        </w:rPr>
        <w:t>from sklea</w:t>
      </w:r>
      <w:r w:rsidR="00436FD9">
        <w:rPr>
          <w:rFonts w:ascii="Times New Roman" w:hAnsi="Times New Roman" w:cs="Times New Roman"/>
          <w:sz w:val="24"/>
          <w:szCs w:val="24"/>
        </w:rPr>
        <w:t>rn import preprocessing</w:t>
      </w:r>
    </w:p>
    <w:p w:rsidR="007E3AAC" w:rsidRPr="00B11339" w:rsidRDefault="007E3AAC" w:rsidP="00436FD9">
      <w:pPr>
        <w:spacing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B11339">
        <w:rPr>
          <w:rFonts w:ascii="Times New Roman" w:hAnsi="Times New Roman" w:cs="Times New Roman"/>
          <w:sz w:val="24"/>
          <w:szCs w:val="24"/>
        </w:rPr>
        <w:t>le</w:t>
      </w:r>
      <w:r w:rsidR="00436FD9">
        <w:rPr>
          <w:rFonts w:ascii="Times New Roman" w:hAnsi="Times New Roman" w:cs="Times New Roman"/>
          <w:sz w:val="24"/>
          <w:szCs w:val="24"/>
        </w:rPr>
        <w:t> = preprocessing.LabelEncoder()</w:t>
      </w:r>
    </w:p>
    <w:p w:rsidR="007E3AAC" w:rsidRPr="00B11339" w:rsidRDefault="007E3AAC" w:rsidP="00436FD9">
      <w:pPr>
        <w:spacing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B11339">
        <w:rPr>
          <w:rFonts w:ascii="Times New Roman" w:hAnsi="Times New Roman" w:cs="Times New Roman"/>
          <w:sz w:val="24"/>
          <w:szCs w:val="24"/>
        </w:rPr>
        <w:t>target_encoded=le.fit_transform(target)</w:t>
      </w:r>
    </w:p>
    <w:p w:rsidR="007E3AAC" w:rsidRDefault="007E3AAC" w:rsidP="00436FD9">
      <w:pPr>
        <w:spacing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B11339">
        <w:rPr>
          <w:rFonts w:ascii="Times New Roman" w:hAnsi="Times New Roman" w:cs="Times New Roman"/>
          <w:sz w:val="24"/>
          <w:szCs w:val="24"/>
        </w:rPr>
        <w:t>print(target_encoded)</w:t>
      </w:r>
    </w:p>
    <w:p w:rsidR="007E3AAC" w:rsidRPr="00B11339" w:rsidRDefault="007E3AAC" w:rsidP="00436FD9">
      <w:pPr>
        <w:spacing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B11339">
        <w:rPr>
          <w:rFonts w:ascii="Times New Roman" w:hAnsi="Times New Roman" w:cs="Times New Roman"/>
          <w:sz w:val="24"/>
          <w:szCs w:val="24"/>
        </w:rPr>
        <w:t>features=zip(x1,x2)</w:t>
      </w:r>
    </w:p>
    <w:p w:rsidR="007E3AAC" w:rsidRPr="00B11339" w:rsidRDefault="007E3AAC" w:rsidP="00436FD9">
      <w:pPr>
        <w:spacing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B11339">
        <w:rPr>
          <w:rFonts w:ascii="Times New Roman" w:hAnsi="Times New Roman" w:cs="Times New Roman"/>
          <w:sz w:val="24"/>
          <w:szCs w:val="24"/>
        </w:rPr>
        <w:t>features = list(features)</w:t>
      </w:r>
    </w:p>
    <w:p w:rsidR="007E3AAC" w:rsidRPr="00B11339" w:rsidRDefault="007E3AAC" w:rsidP="00436FD9">
      <w:pPr>
        <w:spacing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B11339">
        <w:rPr>
          <w:rFonts w:ascii="Times New Roman" w:hAnsi="Times New Roman" w:cs="Times New Roman"/>
          <w:sz w:val="24"/>
          <w:szCs w:val="24"/>
        </w:rPr>
        <w:t>features</w:t>
      </w:r>
    </w:p>
    <w:p w:rsidR="007E3AAC" w:rsidRPr="00B11339" w:rsidRDefault="007E3AAC" w:rsidP="00436FD9">
      <w:pPr>
        <w:spacing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B11339">
        <w:rPr>
          <w:rFonts w:ascii="Times New Roman" w:hAnsi="Times New Roman" w:cs="Times New Roman"/>
          <w:sz w:val="24"/>
          <w:szCs w:val="24"/>
        </w:rPr>
        <w:t>knn = KNeighborsClassifier(n_neighbors=3)</w:t>
      </w:r>
    </w:p>
    <w:p w:rsidR="007E3AAC" w:rsidRPr="00B11339" w:rsidRDefault="007E3AAC" w:rsidP="00436FD9">
      <w:pPr>
        <w:spacing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B11339">
        <w:rPr>
          <w:rFonts w:ascii="Times New Roman" w:hAnsi="Times New Roman" w:cs="Times New Roman"/>
          <w:sz w:val="24"/>
          <w:szCs w:val="24"/>
        </w:rPr>
        <w:t>knn.fit(features,target)</w:t>
      </w:r>
    </w:p>
    <w:p w:rsidR="007E3AAC" w:rsidRPr="00B11339" w:rsidRDefault="007E3AAC" w:rsidP="00436FD9">
      <w:pPr>
        <w:spacing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B11339">
        <w:rPr>
          <w:rFonts w:ascii="Times New Roman" w:hAnsi="Times New Roman" w:cs="Times New Roman"/>
          <w:sz w:val="24"/>
          <w:szCs w:val="24"/>
        </w:rPr>
        <w:t>print(knn.predict([[3,7]]))</w:t>
      </w:r>
    </w:p>
    <w:p w:rsidR="007E3AAC" w:rsidRDefault="007E3AAC" w:rsidP="007E3AAC">
      <w:pPr>
        <w:spacing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7E3AAC" w:rsidRPr="00B11339" w:rsidRDefault="007E3AAC" w:rsidP="007E3AAC">
      <w:pPr>
        <w:spacing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7E3AAC" w:rsidRPr="007B185F" w:rsidRDefault="007E3AAC" w:rsidP="007E3AAC">
      <w:pPr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</w:p>
    <w:p w:rsidR="007E3AAC" w:rsidRPr="007B185F" w:rsidRDefault="007E3AAC" w:rsidP="007E3A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E3AAC" w:rsidRDefault="007E3AAC" w:rsidP="007E3AAC">
      <w:pPr>
        <w:rPr>
          <w:rFonts w:ascii="Times New Roman" w:hAnsi="Times New Roman" w:cs="Times New Roman"/>
          <w:sz w:val="24"/>
          <w:szCs w:val="24"/>
        </w:rPr>
      </w:pPr>
    </w:p>
    <w:p w:rsidR="001A000A" w:rsidRDefault="001A000A" w:rsidP="00446C63">
      <w:pPr>
        <w:ind w:right="28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36FD9" w:rsidRDefault="00436FD9" w:rsidP="00446C63">
      <w:pPr>
        <w:ind w:right="28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36FD9" w:rsidRDefault="00436FD9" w:rsidP="00446C63">
      <w:pPr>
        <w:ind w:right="28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3AAC" w:rsidRPr="00CF6BF9" w:rsidRDefault="007E3AAC" w:rsidP="007E3AAC">
      <w:pPr>
        <w:ind w:left="284" w:right="28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F6BF9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7E3AAC" w:rsidRDefault="007E3AAC" w:rsidP="007E3AAC">
      <w:pPr>
        <w:ind w:right="282" w:firstLine="284"/>
        <w:rPr>
          <w:rFonts w:ascii="Times New Roman" w:hAnsi="Times New Roman" w:cs="Times New Roman"/>
          <w:sz w:val="24"/>
          <w:szCs w:val="24"/>
        </w:rPr>
      </w:pPr>
    </w:p>
    <w:p w:rsidR="007E3AAC" w:rsidRPr="00167F87" w:rsidRDefault="007E3AAC" w:rsidP="007E3AAC">
      <w:pPr>
        <w:ind w:right="282" w:firstLine="284"/>
        <w:rPr>
          <w:rFonts w:ascii="Times New Roman" w:hAnsi="Times New Roman" w:cs="Times New Roman"/>
          <w:sz w:val="24"/>
          <w:szCs w:val="24"/>
        </w:rPr>
      </w:pPr>
      <w:r w:rsidRPr="00167F87">
        <w:rPr>
          <w:rFonts w:ascii="Times New Roman" w:hAnsi="Times New Roman" w:cs="Times New Roman"/>
          <w:sz w:val="24"/>
          <w:szCs w:val="24"/>
        </w:rPr>
        <w:t>Features:  ['sepal length (cm)', 'sepal width (cm)', 'petal length (cm)', 'petal width (cm)']</w:t>
      </w:r>
    </w:p>
    <w:p w:rsidR="007E3AAC" w:rsidRPr="00167F87" w:rsidRDefault="007E3AAC" w:rsidP="007E3AAC">
      <w:pPr>
        <w:ind w:right="282" w:firstLine="284"/>
        <w:rPr>
          <w:rFonts w:ascii="Times New Roman" w:hAnsi="Times New Roman" w:cs="Times New Roman"/>
          <w:sz w:val="24"/>
          <w:szCs w:val="24"/>
        </w:rPr>
      </w:pPr>
      <w:r w:rsidRPr="00167F87">
        <w:rPr>
          <w:rFonts w:ascii="Times New Roman" w:hAnsi="Times New Roman" w:cs="Times New Roman"/>
          <w:sz w:val="24"/>
          <w:szCs w:val="24"/>
        </w:rPr>
        <w:t>Labels:  ['setosa' 'versicolor' 'virginica']</w:t>
      </w:r>
    </w:p>
    <w:p w:rsidR="007E3AAC" w:rsidRPr="00167F87" w:rsidRDefault="007E3AAC" w:rsidP="007E3AAC">
      <w:pPr>
        <w:ind w:right="282" w:firstLine="284"/>
        <w:rPr>
          <w:rFonts w:ascii="Times New Roman" w:hAnsi="Times New Roman" w:cs="Times New Roman"/>
          <w:sz w:val="24"/>
          <w:szCs w:val="24"/>
        </w:rPr>
      </w:pPr>
      <w:r w:rsidRPr="00167F87">
        <w:rPr>
          <w:rFonts w:ascii="Times New Roman" w:hAnsi="Times New Roman" w:cs="Times New Roman"/>
          <w:sz w:val="24"/>
          <w:szCs w:val="24"/>
        </w:rPr>
        <w:t>[2]</w:t>
      </w:r>
    </w:p>
    <w:p w:rsidR="007E3AAC" w:rsidRPr="00167F87" w:rsidRDefault="007E3AAC" w:rsidP="007E3AAC">
      <w:pPr>
        <w:ind w:right="282" w:firstLine="284"/>
        <w:rPr>
          <w:rFonts w:ascii="Times New Roman" w:hAnsi="Times New Roman" w:cs="Times New Roman"/>
          <w:sz w:val="24"/>
          <w:szCs w:val="24"/>
        </w:rPr>
      </w:pPr>
    </w:p>
    <w:p w:rsidR="007E3AAC" w:rsidRPr="00167F87" w:rsidRDefault="007E3AAC" w:rsidP="007E3AAC">
      <w:pPr>
        <w:ind w:right="282" w:firstLine="284"/>
        <w:rPr>
          <w:rFonts w:ascii="Times New Roman" w:hAnsi="Times New Roman" w:cs="Times New Roman"/>
          <w:sz w:val="24"/>
          <w:szCs w:val="24"/>
        </w:rPr>
      </w:pPr>
      <w:r w:rsidRPr="00167F87">
        <w:rPr>
          <w:rFonts w:ascii="Times New Roman" w:hAnsi="Times New Roman" w:cs="Times New Roman"/>
          <w:sz w:val="24"/>
          <w:szCs w:val="24"/>
        </w:rPr>
        <w:t>[1 0 2 1 1 0 1 2 2 1 2 0 0 0 0 1 2 1 1 2 0 2 0 2 2 2 2 2 0 0]</w:t>
      </w:r>
    </w:p>
    <w:p w:rsidR="007E3AAC" w:rsidRPr="00167F87" w:rsidRDefault="007E3AAC" w:rsidP="007E3AAC">
      <w:pPr>
        <w:ind w:right="282" w:firstLine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ind w:right="282" w:firstLine="284"/>
        <w:rPr>
          <w:rFonts w:ascii="Times New Roman" w:hAnsi="Times New Roman" w:cs="Times New Roman"/>
          <w:sz w:val="24"/>
          <w:szCs w:val="24"/>
        </w:rPr>
      </w:pPr>
      <w:r w:rsidRPr="00167F87">
        <w:rPr>
          <w:rFonts w:ascii="Times New Roman" w:hAnsi="Times New Roman" w:cs="Times New Roman"/>
          <w:sz w:val="24"/>
          <w:szCs w:val="24"/>
        </w:rPr>
        <w:t>0.9666666666666667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Pr="007B185F" w:rsidRDefault="007E3AAC" w:rsidP="007E3AAC">
      <w:pPr>
        <w:ind w:left="284" w:right="28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NO : 3</w:t>
      </w:r>
      <w:r w:rsidRPr="007B18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18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18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18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18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185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7B185F">
        <w:rPr>
          <w:rFonts w:ascii="Times New Roman" w:hAnsi="Times New Roman" w:cs="Times New Roman"/>
          <w:b/>
          <w:bCs/>
          <w:sz w:val="24"/>
          <w:szCs w:val="24"/>
        </w:rPr>
        <w:t xml:space="preserve">    DATE 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07</w:t>
      </w:r>
      <w:r w:rsidRPr="007B185F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0</w:t>
      </w:r>
      <w:r w:rsidRPr="007B185F">
        <w:rPr>
          <w:rFonts w:ascii="Times New Roman" w:hAnsi="Times New Roman" w:cs="Times New Roman"/>
          <w:b/>
          <w:bCs/>
          <w:sz w:val="24"/>
          <w:szCs w:val="24"/>
        </w:rPr>
        <w:t>1 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2022</w:t>
      </w:r>
      <w:r w:rsidRPr="007B185F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</w:p>
    <w:p w:rsidR="007E3AAC" w:rsidRPr="007B185F" w:rsidRDefault="007E3AAC" w:rsidP="007E3AAC">
      <w:pPr>
        <w:ind w:firstLine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 : Calculate accuracy of KNN using  iris dataset.</w:t>
      </w:r>
    </w:p>
    <w:p w:rsidR="007E3AAC" w:rsidRDefault="007E3AAC" w:rsidP="007E3AAC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7B185F">
        <w:rPr>
          <w:rFonts w:ascii="Times New Roman" w:hAnsi="Times New Roman" w:cs="Times New Roman"/>
          <w:b/>
          <w:bCs/>
          <w:sz w:val="24"/>
          <w:szCs w:val="24"/>
        </w:rPr>
        <w:t>SOURCE CODE :</w:t>
      </w:r>
      <w:r w:rsidRPr="007B18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3AAC" w:rsidRPr="00167F87" w:rsidRDefault="007E3AAC" w:rsidP="00436F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E3AAC" w:rsidRPr="00167F87" w:rsidRDefault="007E3AAC" w:rsidP="00436FD9">
      <w:pPr>
        <w:spacing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167F87">
        <w:rPr>
          <w:rFonts w:ascii="Times New Roman" w:hAnsi="Times New Roman" w:cs="Times New Roman"/>
          <w:sz w:val="24"/>
          <w:szCs w:val="24"/>
        </w:rPr>
        <w:t>from sklearn.neighbors import KNeighborsClassifier</w:t>
      </w:r>
    </w:p>
    <w:p w:rsidR="007E3AAC" w:rsidRPr="00167F87" w:rsidRDefault="007E3AAC" w:rsidP="00436FD9">
      <w:pPr>
        <w:spacing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167F87">
        <w:rPr>
          <w:rFonts w:ascii="Times New Roman" w:hAnsi="Times New Roman" w:cs="Times New Roman"/>
          <w:sz w:val="24"/>
          <w:szCs w:val="24"/>
        </w:rPr>
        <w:t>from sklearn.model_selection import train_test_split</w:t>
      </w:r>
    </w:p>
    <w:p w:rsidR="007E3AAC" w:rsidRPr="00167F87" w:rsidRDefault="007E3AAC" w:rsidP="00436FD9">
      <w:pPr>
        <w:spacing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167F87">
        <w:rPr>
          <w:rFonts w:ascii="Times New Roman" w:hAnsi="Times New Roman" w:cs="Times New Roman"/>
          <w:sz w:val="24"/>
          <w:szCs w:val="24"/>
        </w:rPr>
        <w:t>from sklearn.datasets import load_iris</w:t>
      </w:r>
    </w:p>
    <w:p w:rsidR="007E3AAC" w:rsidRPr="00167F87" w:rsidRDefault="007E3AAC" w:rsidP="00436FD9">
      <w:pPr>
        <w:spacing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167F87">
        <w:rPr>
          <w:rFonts w:ascii="Times New Roman" w:hAnsi="Times New Roman" w:cs="Times New Roman"/>
          <w:sz w:val="24"/>
          <w:szCs w:val="24"/>
        </w:rPr>
        <w:t>irisData = load_iris()</w:t>
      </w:r>
    </w:p>
    <w:p w:rsidR="007E3AAC" w:rsidRPr="00167F87" w:rsidRDefault="007E3AAC" w:rsidP="00436FD9">
      <w:pPr>
        <w:spacing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167F87">
        <w:rPr>
          <w:rFonts w:ascii="Times New Roman" w:hAnsi="Times New Roman" w:cs="Times New Roman"/>
          <w:sz w:val="24"/>
          <w:szCs w:val="24"/>
        </w:rPr>
        <w:t>print("Featu</w:t>
      </w:r>
      <w:r w:rsidR="00436FD9">
        <w:rPr>
          <w:rFonts w:ascii="Times New Roman" w:hAnsi="Times New Roman" w:cs="Times New Roman"/>
          <w:sz w:val="24"/>
          <w:szCs w:val="24"/>
        </w:rPr>
        <w:t>res: ", irisData.feature_names)</w:t>
      </w:r>
    </w:p>
    <w:p w:rsidR="007E3AAC" w:rsidRPr="00167F87" w:rsidRDefault="007E3AAC" w:rsidP="00436FD9">
      <w:pPr>
        <w:spacing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167F87">
        <w:rPr>
          <w:rFonts w:ascii="Times New Roman" w:hAnsi="Times New Roman" w:cs="Times New Roman"/>
          <w:sz w:val="24"/>
          <w:szCs w:val="24"/>
        </w:rPr>
        <w:t>print("La</w:t>
      </w:r>
      <w:r w:rsidR="00436FD9">
        <w:rPr>
          <w:rFonts w:ascii="Times New Roman" w:hAnsi="Times New Roman" w:cs="Times New Roman"/>
          <w:sz w:val="24"/>
          <w:szCs w:val="24"/>
        </w:rPr>
        <w:t>bels: ", irisData.target_names)</w:t>
      </w:r>
    </w:p>
    <w:p w:rsidR="007E3AAC" w:rsidRPr="00167F87" w:rsidRDefault="007E3AAC" w:rsidP="00436FD9">
      <w:pPr>
        <w:spacing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167F87">
        <w:rPr>
          <w:rFonts w:ascii="Times New Roman" w:hAnsi="Times New Roman" w:cs="Times New Roman"/>
          <w:sz w:val="24"/>
          <w:szCs w:val="24"/>
        </w:rPr>
        <w:t>X = irisData.data</w:t>
      </w:r>
    </w:p>
    <w:p w:rsidR="007E3AAC" w:rsidRPr="00167F87" w:rsidRDefault="00436FD9" w:rsidP="00436FD9">
      <w:pPr>
        <w:spacing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 = irisData.target</w:t>
      </w:r>
    </w:p>
    <w:p w:rsidR="007E3AAC" w:rsidRPr="00167F87" w:rsidRDefault="007E3AAC" w:rsidP="00436FD9">
      <w:pPr>
        <w:spacing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167F87">
        <w:rPr>
          <w:rFonts w:ascii="Times New Roman" w:hAnsi="Times New Roman" w:cs="Times New Roman"/>
          <w:sz w:val="24"/>
          <w:szCs w:val="24"/>
        </w:rPr>
        <w:t>X_train, X_test, y_train, y_test = train_test_split(X, y, test_size = 0.2, random_state=42)</w:t>
      </w:r>
    </w:p>
    <w:p w:rsidR="007E3AAC" w:rsidRPr="00167F87" w:rsidRDefault="007E3AAC" w:rsidP="00436FD9">
      <w:pPr>
        <w:spacing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167F87">
        <w:rPr>
          <w:rFonts w:ascii="Times New Roman" w:hAnsi="Times New Roman" w:cs="Times New Roman"/>
          <w:sz w:val="24"/>
          <w:szCs w:val="24"/>
        </w:rPr>
        <w:t>knn = KNeighborsClassifier(n_neighbors=7)</w:t>
      </w:r>
    </w:p>
    <w:p w:rsidR="007E3AAC" w:rsidRPr="00167F87" w:rsidRDefault="00436FD9" w:rsidP="00436FD9">
      <w:pPr>
        <w:spacing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knn.fit(X_train, y_train)</w:t>
      </w:r>
    </w:p>
    <w:p w:rsidR="007E3AAC" w:rsidRDefault="007E3AAC" w:rsidP="00436FD9">
      <w:pPr>
        <w:spacing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167F87">
        <w:rPr>
          <w:rFonts w:ascii="Times New Roman" w:hAnsi="Times New Roman" w:cs="Times New Roman"/>
          <w:sz w:val="24"/>
          <w:szCs w:val="24"/>
        </w:rPr>
        <w:t>print(knn.predict([[7.7,2.6,6.9,2.3]]))</w:t>
      </w:r>
    </w:p>
    <w:p w:rsidR="007E3AAC" w:rsidRPr="00167F87" w:rsidRDefault="007E3AAC" w:rsidP="00436FD9">
      <w:pPr>
        <w:spacing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167F87">
        <w:rPr>
          <w:rFonts w:ascii="Times New Roman" w:hAnsi="Times New Roman" w:cs="Times New Roman"/>
          <w:sz w:val="24"/>
          <w:szCs w:val="24"/>
        </w:rPr>
        <w:t>y_pred=knn.predict(X_test)</w:t>
      </w:r>
    </w:p>
    <w:p w:rsidR="007E3AAC" w:rsidRPr="00167F87" w:rsidRDefault="007E3AAC" w:rsidP="00436FD9">
      <w:pPr>
        <w:spacing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167F87">
        <w:rPr>
          <w:rFonts w:ascii="Times New Roman" w:hAnsi="Times New Roman" w:cs="Times New Roman"/>
          <w:sz w:val="24"/>
          <w:szCs w:val="24"/>
        </w:rPr>
        <w:t>print(y_pred)</w:t>
      </w:r>
    </w:p>
    <w:p w:rsidR="007E3AAC" w:rsidRPr="00167F87" w:rsidRDefault="007E3AAC" w:rsidP="00436FD9">
      <w:pPr>
        <w:spacing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167F87">
        <w:rPr>
          <w:rFonts w:ascii="Times New Roman" w:hAnsi="Times New Roman" w:cs="Times New Roman"/>
          <w:sz w:val="24"/>
          <w:szCs w:val="24"/>
        </w:rPr>
        <w:t>from sklearn.metrics import accuracy_score</w:t>
      </w:r>
    </w:p>
    <w:p w:rsidR="007E3AAC" w:rsidRPr="00167F87" w:rsidRDefault="007E3AAC" w:rsidP="00436FD9">
      <w:pPr>
        <w:spacing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167F87">
        <w:rPr>
          <w:rFonts w:ascii="Times New Roman" w:hAnsi="Times New Roman" w:cs="Times New Roman"/>
          <w:sz w:val="24"/>
          <w:szCs w:val="24"/>
        </w:rPr>
        <w:t>ac = accuracy_score(y_test,y_pred)</w:t>
      </w:r>
    </w:p>
    <w:p w:rsidR="007E3AAC" w:rsidRPr="00167F87" w:rsidRDefault="007E3AAC" w:rsidP="00436FD9">
      <w:pPr>
        <w:spacing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167F87">
        <w:rPr>
          <w:rFonts w:ascii="Times New Roman" w:hAnsi="Times New Roman" w:cs="Times New Roman"/>
          <w:sz w:val="24"/>
          <w:szCs w:val="24"/>
        </w:rPr>
        <w:t>print(ac)</w:t>
      </w:r>
    </w:p>
    <w:p w:rsidR="007E3AAC" w:rsidRDefault="007E3AAC" w:rsidP="007E3AAC">
      <w:pPr>
        <w:spacing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7E3AAC" w:rsidRPr="00167F87" w:rsidRDefault="007E3AAC" w:rsidP="007E3AAC">
      <w:pPr>
        <w:spacing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7E3AAC" w:rsidRPr="007B185F" w:rsidRDefault="007E3AAC" w:rsidP="007E3AAC">
      <w:pPr>
        <w:ind w:firstLine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446C63">
      <w:pPr>
        <w:rPr>
          <w:rFonts w:ascii="Times New Roman" w:hAnsi="Times New Roman" w:cs="Times New Roman"/>
          <w:sz w:val="24"/>
          <w:szCs w:val="24"/>
        </w:rPr>
      </w:pPr>
    </w:p>
    <w:p w:rsidR="00436FD9" w:rsidRDefault="00436FD9" w:rsidP="00446C63">
      <w:pPr>
        <w:rPr>
          <w:rFonts w:ascii="Times New Roman" w:hAnsi="Times New Roman" w:cs="Times New Roman"/>
          <w:sz w:val="24"/>
          <w:szCs w:val="24"/>
        </w:rPr>
      </w:pPr>
    </w:p>
    <w:p w:rsidR="00436FD9" w:rsidRDefault="00436FD9" w:rsidP="00446C63">
      <w:pPr>
        <w:rPr>
          <w:rFonts w:ascii="Times New Roman" w:hAnsi="Times New Roman" w:cs="Times New Roman"/>
          <w:sz w:val="24"/>
          <w:szCs w:val="24"/>
        </w:rPr>
      </w:pPr>
    </w:p>
    <w:p w:rsidR="00436FD9" w:rsidRDefault="00436FD9" w:rsidP="00446C63">
      <w:pPr>
        <w:rPr>
          <w:rFonts w:ascii="Times New Roman" w:hAnsi="Times New Roman" w:cs="Times New Roman"/>
          <w:sz w:val="24"/>
          <w:szCs w:val="24"/>
        </w:rPr>
      </w:pPr>
    </w:p>
    <w:p w:rsidR="00436FD9" w:rsidRDefault="00436FD9" w:rsidP="00446C63">
      <w:pPr>
        <w:rPr>
          <w:rFonts w:ascii="Times New Roman" w:hAnsi="Times New Roman" w:cs="Times New Roman"/>
          <w:sz w:val="24"/>
          <w:szCs w:val="24"/>
        </w:rPr>
      </w:pPr>
    </w:p>
    <w:p w:rsidR="00436FD9" w:rsidRDefault="00436FD9" w:rsidP="00446C63">
      <w:pPr>
        <w:rPr>
          <w:rFonts w:ascii="Times New Roman" w:hAnsi="Times New Roman" w:cs="Times New Roman"/>
          <w:sz w:val="24"/>
          <w:szCs w:val="24"/>
        </w:rPr>
      </w:pPr>
    </w:p>
    <w:p w:rsidR="00436FD9" w:rsidRDefault="00436FD9" w:rsidP="007E3AAC">
      <w:pPr>
        <w:ind w:left="284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3AAC" w:rsidRPr="00CF6BF9" w:rsidRDefault="007E3AAC" w:rsidP="007E3AAC">
      <w:pPr>
        <w:ind w:left="284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F6BF9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7E3AAC" w:rsidRDefault="007E3AAC" w:rsidP="007E3AAC">
      <w:pPr>
        <w:ind w:left="284" w:right="282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ind w:left="284" w:right="282"/>
        <w:rPr>
          <w:rFonts w:ascii="Times New Roman" w:hAnsi="Times New Roman" w:cs="Times New Roman"/>
          <w:sz w:val="24"/>
          <w:szCs w:val="24"/>
        </w:rPr>
      </w:pPr>
      <w:r w:rsidRPr="00B11339">
        <w:rPr>
          <w:rFonts w:ascii="Times New Roman" w:hAnsi="Times New Roman" w:cs="Times New Roman"/>
          <w:sz w:val="24"/>
          <w:szCs w:val="24"/>
        </w:rPr>
        <w:t>[2 2 0 1 1 1 0 2 2 1 2 0 0 1]</w:t>
      </w:r>
    </w:p>
    <w:p w:rsidR="007E3AAC" w:rsidRDefault="007E3AAC" w:rsidP="007E3AAC">
      <w:pPr>
        <w:ind w:left="284" w:right="282"/>
        <w:rPr>
          <w:rFonts w:ascii="Times New Roman" w:hAnsi="Times New Roman" w:cs="Times New Roman"/>
          <w:sz w:val="24"/>
          <w:szCs w:val="24"/>
        </w:rPr>
      </w:pPr>
    </w:p>
    <w:p w:rsidR="007E3AAC" w:rsidRPr="00B11339" w:rsidRDefault="007E3AAC" w:rsidP="007E3AAC">
      <w:pPr>
        <w:ind w:left="284" w:right="282"/>
        <w:rPr>
          <w:rFonts w:ascii="Times New Roman" w:hAnsi="Times New Roman" w:cs="Times New Roman"/>
          <w:sz w:val="24"/>
          <w:szCs w:val="24"/>
        </w:rPr>
      </w:pPr>
      <w:r w:rsidRPr="00B11339">
        <w:rPr>
          <w:rFonts w:ascii="Times New Roman" w:hAnsi="Times New Roman" w:cs="Times New Roman"/>
          <w:sz w:val="24"/>
          <w:szCs w:val="24"/>
        </w:rPr>
        <w:t>Temp: [1 1 1 2 0 0 0 2 0 2 2 2 1 2]</w:t>
      </w:r>
    </w:p>
    <w:p w:rsidR="007E3AAC" w:rsidRDefault="007E3AAC" w:rsidP="007E3AAC">
      <w:pPr>
        <w:ind w:left="284" w:right="282"/>
        <w:rPr>
          <w:rFonts w:ascii="Times New Roman" w:hAnsi="Times New Roman" w:cs="Times New Roman"/>
          <w:sz w:val="24"/>
          <w:szCs w:val="24"/>
        </w:rPr>
      </w:pPr>
      <w:r w:rsidRPr="00B11339">
        <w:rPr>
          <w:rFonts w:ascii="Times New Roman" w:hAnsi="Times New Roman" w:cs="Times New Roman"/>
          <w:sz w:val="24"/>
          <w:szCs w:val="24"/>
        </w:rPr>
        <w:t>Play: [0 0 1 1 1 0 1 0 1 1 1 1 1 0]</w:t>
      </w:r>
    </w:p>
    <w:p w:rsidR="007E3AAC" w:rsidRDefault="007E3AAC" w:rsidP="007E3AAC">
      <w:pPr>
        <w:ind w:left="284" w:right="282"/>
        <w:rPr>
          <w:rFonts w:ascii="Times New Roman" w:hAnsi="Times New Roman" w:cs="Times New Roman"/>
          <w:sz w:val="24"/>
          <w:szCs w:val="24"/>
        </w:rPr>
      </w:pPr>
    </w:p>
    <w:p w:rsidR="007E3AAC" w:rsidRPr="00B11339" w:rsidRDefault="007E3AAC" w:rsidP="007E3AAC">
      <w:pPr>
        <w:ind w:left="284" w:right="282"/>
        <w:rPr>
          <w:rFonts w:ascii="Times New Roman" w:hAnsi="Times New Roman" w:cs="Times New Roman"/>
          <w:sz w:val="24"/>
          <w:szCs w:val="24"/>
        </w:rPr>
      </w:pPr>
      <w:r w:rsidRPr="00B11339">
        <w:rPr>
          <w:rFonts w:ascii="Times New Roman" w:hAnsi="Times New Roman" w:cs="Times New Roman"/>
          <w:sz w:val="24"/>
          <w:szCs w:val="24"/>
        </w:rPr>
        <w:t>[(2, 1),</w:t>
      </w:r>
    </w:p>
    <w:p w:rsidR="007E3AAC" w:rsidRPr="00B11339" w:rsidRDefault="007E3AAC" w:rsidP="007E3AAC">
      <w:pPr>
        <w:ind w:left="284" w:right="282"/>
        <w:rPr>
          <w:rFonts w:ascii="Times New Roman" w:hAnsi="Times New Roman" w:cs="Times New Roman"/>
          <w:sz w:val="24"/>
          <w:szCs w:val="24"/>
        </w:rPr>
      </w:pPr>
      <w:r w:rsidRPr="00B11339">
        <w:rPr>
          <w:rFonts w:ascii="Times New Roman" w:hAnsi="Times New Roman" w:cs="Times New Roman"/>
          <w:sz w:val="24"/>
          <w:szCs w:val="24"/>
        </w:rPr>
        <w:t xml:space="preserve"> (2, 1),</w:t>
      </w:r>
    </w:p>
    <w:p w:rsidR="007E3AAC" w:rsidRPr="00B11339" w:rsidRDefault="007E3AAC" w:rsidP="007E3AAC">
      <w:pPr>
        <w:ind w:left="284" w:right="282"/>
        <w:rPr>
          <w:rFonts w:ascii="Times New Roman" w:hAnsi="Times New Roman" w:cs="Times New Roman"/>
          <w:sz w:val="24"/>
          <w:szCs w:val="24"/>
        </w:rPr>
      </w:pPr>
      <w:r w:rsidRPr="00B11339">
        <w:rPr>
          <w:rFonts w:ascii="Times New Roman" w:hAnsi="Times New Roman" w:cs="Times New Roman"/>
          <w:sz w:val="24"/>
          <w:szCs w:val="24"/>
        </w:rPr>
        <w:t xml:space="preserve"> (0, 1),</w:t>
      </w:r>
    </w:p>
    <w:p w:rsidR="007E3AAC" w:rsidRPr="00B11339" w:rsidRDefault="007E3AAC" w:rsidP="007E3AAC">
      <w:pPr>
        <w:ind w:left="284" w:right="282"/>
        <w:rPr>
          <w:rFonts w:ascii="Times New Roman" w:hAnsi="Times New Roman" w:cs="Times New Roman"/>
          <w:sz w:val="24"/>
          <w:szCs w:val="24"/>
        </w:rPr>
      </w:pPr>
      <w:r w:rsidRPr="00B11339">
        <w:rPr>
          <w:rFonts w:ascii="Times New Roman" w:hAnsi="Times New Roman" w:cs="Times New Roman"/>
          <w:sz w:val="24"/>
          <w:szCs w:val="24"/>
        </w:rPr>
        <w:t xml:space="preserve"> (1, 2),</w:t>
      </w:r>
    </w:p>
    <w:p w:rsidR="007E3AAC" w:rsidRPr="00B11339" w:rsidRDefault="007E3AAC" w:rsidP="007E3AAC">
      <w:pPr>
        <w:ind w:left="284" w:right="282"/>
        <w:rPr>
          <w:rFonts w:ascii="Times New Roman" w:hAnsi="Times New Roman" w:cs="Times New Roman"/>
          <w:sz w:val="24"/>
          <w:szCs w:val="24"/>
        </w:rPr>
      </w:pPr>
      <w:r w:rsidRPr="00B11339">
        <w:rPr>
          <w:rFonts w:ascii="Times New Roman" w:hAnsi="Times New Roman" w:cs="Times New Roman"/>
          <w:sz w:val="24"/>
          <w:szCs w:val="24"/>
        </w:rPr>
        <w:t xml:space="preserve"> (1, 0),</w:t>
      </w:r>
    </w:p>
    <w:p w:rsidR="007E3AAC" w:rsidRPr="00B11339" w:rsidRDefault="007E3AAC" w:rsidP="007E3AAC">
      <w:pPr>
        <w:ind w:left="284" w:right="282"/>
        <w:rPr>
          <w:rFonts w:ascii="Times New Roman" w:hAnsi="Times New Roman" w:cs="Times New Roman"/>
          <w:sz w:val="24"/>
          <w:szCs w:val="24"/>
        </w:rPr>
      </w:pPr>
      <w:r w:rsidRPr="00B11339">
        <w:rPr>
          <w:rFonts w:ascii="Times New Roman" w:hAnsi="Times New Roman" w:cs="Times New Roman"/>
          <w:sz w:val="24"/>
          <w:szCs w:val="24"/>
        </w:rPr>
        <w:t xml:space="preserve"> (1, 0),</w:t>
      </w:r>
    </w:p>
    <w:p w:rsidR="007E3AAC" w:rsidRPr="00B11339" w:rsidRDefault="007E3AAC" w:rsidP="007E3AAC">
      <w:pPr>
        <w:ind w:left="284" w:right="282"/>
        <w:rPr>
          <w:rFonts w:ascii="Times New Roman" w:hAnsi="Times New Roman" w:cs="Times New Roman"/>
          <w:sz w:val="24"/>
          <w:szCs w:val="24"/>
        </w:rPr>
      </w:pPr>
      <w:r w:rsidRPr="00B11339">
        <w:rPr>
          <w:rFonts w:ascii="Times New Roman" w:hAnsi="Times New Roman" w:cs="Times New Roman"/>
          <w:sz w:val="24"/>
          <w:szCs w:val="24"/>
        </w:rPr>
        <w:t xml:space="preserve"> (0, 0),</w:t>
      </w:r>
    </w:p>
    <w:p w:rsidR="007E3AAC" w:rsidRPr="00B11339" w:rsidRDefault="007E3AAC" w:rsidP="007E3AAC">
      <w:pPr>
        <w:ind w:left="284" w:right="282"/>
        <w:rPr>
          <w:rFonts w:ascii="Times New Roman" w:hAnsi="Times New Roman" w:cs="Times New Roman"/>
          <w:sz w:val="24"/>
          <w:szCs w:val="24"/>
        </w:rPr>
      </w:pPr>
      <w:r w:rsidRPr="00B11339">
        <w:rPr>
          <w:rFonts w:ascii="Times New Roman" w:hAnsi="Times New Roman" w:cs="Times New Roman"/>
          <w:sz w:val="24"/>
          <w:szCs w:val="24"/>
        </w:rPr>
        <w:t xml:space="preserve"> (2, 2),</w:t>
      </w:r>
    </w:p>
    <w:p w:rsidR="007E3AAC" w:rsidRPr="00B11339" w:rsidRDefault="007E3AAC" w:rsidP="007E3AAC">
      <w:pPr>
        <w:ind w:left="284" w:right="282"/>
        <w:rPr>
          <w:rFonts w:ascii="Times New Roman" w:hAnsi="Times New Roman" w:cs="Times New Roman"/>
          <w:sz w:val="24"/>
          <w:szCs w:val="24"/>
        </w:rPr>
      </w:pPr>
      <w:r w:rsidRPr="00B11339">
        <w:rPr>
          <w:rFonts w:ascii="Times New Roman" w:hAnsi="Times New Roman" w:cs="Times New Roman"/>
          <w:sz w:val="24"/>
          <w:szCs w:val="24"/>
        </w:rPr>
        <w:t xml:space="preserve"> (2, 0),</w:t>
      </w:r>
    </w:p>
    <w:p w:rsidR="007E3AAC" w:rsidRPr="00B11339" w:rsidRDefault="007E3AAC" w:rsidP="007E3AAC">
      <w:pPr>
        <w:ind w:left="284" w:right="282"/>
        <w:rPr>
          <w:rFonts w:ascii="Times New Roman" w:hAnsi="Times New Roman" w:cs="Times New Roman"/>
          <w:sz w:val="24"/>
          <w:szCs w:val="24"/>
        </w:rPr>
      </w:pPr>
      <w:r w:rsidRPr="00B11339">
        <w:rPr>
          <w:rFonts w:ascii="Times New Roman" w:hAnsi="Times New Roman" w:cs="Times New Roman"/>
          <w:sz w:val="24"/>
          <w:szCs w:val="24"/>
        </w:rPr>
        <w:t xml:space="preserve"> (1, 2),</w:t>
      </w:r>
    </w:p>
    <w:p w:rsidR="007E3AAC" w:rsidRPr="00B11339" w:rsidRDefault="007E3AAC" w:rsidP="007E3AAC">
      <w:pPr>
        <w:ind w:left="284" w:right="282"/>
        <w:rPr>
          <w:rFonts w:ascii="Times New Roman" w:hAnsi="Times New Roman" w:cs="Times New Roman"/>
          <w:sz w:val="24"/>
          <w:szCs w:val="24"/>
        </w:rPr>
      </w:pPr>
      <w:r w:rsidRPr="00B11339">
        <w:rPr>
          <w:rFonts w:ascii="Times New Roman" w:hAnsi="Times New Roman" w:cs="Times New Roman"/>
          <w:sz w:val="24"/>
          <w:szCs w:val="24"/>
        </w:rPr>
        <w:t xml:space="preserve"> (2, 2),</w:t>
      </w:r>
    </w:p>
    <w:p w:rsidR="007E3AAC" w:rsidRPr="00B11339" w:rsidRDefault="007E3AAC" w:rsidP="007E3AAC">
      <w:pPr>
        <w:ind w:left="284" w:right="282"/>
        <w:rPr>
          <w:rFonts w:ascii="Times New Roman" w:hAnsi="Times New Roman" w:cs="Times New Roman"/>
          <w:sz w:val="24"/>
          <w:szCs w:val="24"/>
        </w:rPr>
      </w:pPr>
      <w:r w:rsidRPr="00B11339">
        <w:rPr>
          <w:rFonts w:ascii="Times New Roman" w:hAnsi="Times New Roman" w:cs="Times New Roman"/>
          <w:sz w:val="24"/>
          <w:szCs w:val="24"/>
        </w:rPr>
        <w:t xml:space="preserve"> (0, 2),</w:t>
      </w:r>
    </w:p>
    <w:p w:rsidR="007E3AAC" w:rsidRPr="00B11339" w:rsidRDefault="007E3AAC" w:rsidP="007E3AAC">
      <w:pPr>
        <w:ind w:left="284" w:right="282"/>
        <w:rPr>
          <w:rFonts w:ascii="Times New Roman" w:hAnsi="Times New Roman" w:cs="Times New Roman"/>
          <w:sz w:val="24"/>
          <w:szCs w:val="24"/>
        </w:rPr>
      </w:pPr>
      <w:r w:rsidRPr="00B11339">
        <w:rPr>
          <w:rFonts w:ascii="Times New Roman" w:hAnsi="Times New Roman" w:cs="Times New Roman"/>
          <w:sz w:val="24"/>
          <w:szCs w:val="24"/>
        </w:rPr>
        <w:t xml:space="preserve"> (0, 1),</w:t>
      </w:r>
    </w:p>
    <w:p w:rsidR="007E3AAC" w:rsidRDefault="007E3AAC" w:rsidP="007E3AAC">
      <w:pPr>
        <w:ind w:left="284" w:right="282"/>
        <w:rPr>
          <w:rFonts w:ascii="Times New Roman" w:hAnsi="Times New Roman" w:cs="Times New Roman"/>
          <w:sz w:val="24"/>
          <w:szCs w:val="24"/>
        </w:rPr>
      </w:pPr>
      <w:r w:rsidRPr="00B11339">
        <w:rPr>
          <w:rFonts w:ascii="Times New Roman" w:hAnsi="Times New Roman" w:cs="Times New Roman"/>
          <w:sz w:val="24"/>
          <w:szCs w:val="24"/>
        </w:rPr>
        <w:t xml:space="preserve"> (1, 2)]</w:t>
      </w:r>
    </w:p>
    <w:p w:rsidR="007E3AAC" w:rsidRDefault="007E3AAC" w:rsidP="007E3AAC">
      <w:pPr>
        <w:ind w:left="284" w:right="282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ind w:left="284" w:right="282"/>
        <w:rPr>
          <w:rFonts w:ascii="Times New Roman" w:hAnsi="Times New Roman" w:cs="Times New Roman"/>
          <w:sz w:val="24"/>
          <w:szCs w:val="24"/>
        </w:rPr>
      </w:pPr>
      <w:r w:rsidRPr="00B11339">
        <w:rPr>
          <w:rFonts w:ascii="Times New Roman" w:hAnsi="Times New Roman" w:cs="Times New Roman"/>
          <w:sz w:val="24"/>
          <w:szCs w:val="24"/>
        </w:rPr>
        <w:t>Predicted Value: [1]</w:t>
      </w:r>
    </w:p>
    <w:p w:rsidR="007E3AAC" w:rsidRDefault="007E3AAC" w:rsidP="007E3A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E3AAC" w:rsidRDefault="007E3AAC" w:rsidP="007E3AAC">
      <w:pPr>
        <w:ind w:left="284" w:right="282"/>
        <w:rPr>
          <w:rFonts w:ascii="Times New Roman" w:hAnsi="Times New Roman" w:cs="Times New Roman"/>
          <w:sz w:val="24"/>
          <w:szCs w:val="24"/>
        </w:rPr>
      </w:pPr>
    </w:p>
    <w:p w:rsidR="007E3AAC" w:rsidRPr="007B185F" w:rsidRDefault="007E3AAC" w:rsidP="007E3AAC">
      <w:pPr>
        <w:ind w:left="284" w:right="28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PROGRAM NO : 4</w:t>
      </w:r>
      <w:r w:rsidRPr="007B18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18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18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18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18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185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7B185F">
        <w:rPr>
          <w:rFonts w:ascii="Times New Roman" w:hAnsi="Times New Roman" w:cs="Times New Roman"/>
          <w:b/>
          <w:bCs/>
          <w:sz w:val="24"/>
          <w:szCs w:val="24"/>
        </w:rPr>
        <w:t>DATE 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13</w:t>
      </w:r>
      <w:r w:rsidRPr="007B185F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0</w:t>
      </w:r>
      <w:r w:rsidRPr="007B185F">
        <w:rPr>
          <w:rFonts w:ascii="Times New Roman" w:hAnsi="Times New Roman" w:cs="Times New Roman"/>
          <w:b/>
          <w:bCs/>
          <w:sz w:val="24"/>
          <w:szCs w:val="24"/>
        </w:rPr>
        <w:t>1 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2022</w:t>
      </w:r>
      <w:r w:rsidRPr="007B185F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</w:p>
    <w:p w:rsidR="007E3AAC" w:rsidRPr="007B185F" w:rsidRDefault="007E3AAC" w:rsidP="007E3AAC">
      <w:pPr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 : Predict the class label of an unseen observation using Naive-bayes.</w:t>
      </w: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  <w:r w:rsidRPr="007B185F">
        <w:rPr>
          <w:rFonts w:ascii="Times New Roman" w:hAnsi="Times New Roman" w:cs="Times New Roman"/>
          <w:b/>
          <w:bCs/>
          <w:sz w:val="24"/>
          <w:szCs w:val="24"/>
        </w:rPr>
        <w:t>SOURCE CODE :</w:t>
      </w:r>
      <w:r w:rsidRPr="007B18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3AAC" w:rsidRPr="00CF2879" w:rsidRDefault="007E3AAC" w:rsidP="00436FD9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CF2879">
        <w:rPr>
          <w:rFonts w:ascii="Times New Roman" w:hAnsi="Times New Roman" w:cs="Times New Roman"/>
          <w:sz w:val="24"/>
          <w:szCs w:val="24"/>
        </w:rPr>
        <w:t>weather=['Sunny','Sunny','Overcast','Rainy','Rainy','Rainy','Overcast','Sunny','Sunny',</w:t>
      </w:r>
    </w:p>
    <w:p w:rsidR="007E3AAC" w:rsidRPr="00CF2879" w:rsidRDefault="007E3AAC" w:rsidP="00436FD9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CF2879">
        <w:rPr>
          <w:rFonts w:ascii="Times New Roman" w:hAnsi="Times New Roman" w:cs="Times New Roman"/>
          <w:sz w:val="24"/>
          <w:szCs w:val="24"/>
        </w:rPr>
        <w:t>'Rainy','Sunny','Overcast','Overcast','Rainy']</w:t>
      </w:r>
    </w:p>
    <w:p w:rsidR="007E3AAC" w:rsidRPr="00CF2879" w:rsidRDefault="007E3AAC" w:rsidP="00436FD9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CF2879">
        <w:rPr>
          <w:rFonts w:ascii="Times New Roman" w:hAnsi="Times New Roman" w:cs="Times New Roman"/>
          <w:sz w:val="24"/>
          <w:szCs w:val="24"/>
        </w:rPr>
        <w:t>temp=['Hot','Hot','Hot','Mild','Cool','Cool','Cool','Mild','Cool','Mild','Mild','Mild','Hot','Mild']</w:t>
      </w:r>
    </w:p>
    <w:p w:rsidR="007E3AAC" w:rsidRDefault="007E3AAC" w:rsidP="00436FD9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CF2879">
        <w:rPr>
          <w:rFonts w:ascii="Times New Roman" w:hAnsi="Times New Roman" w:cs="Times New Roman"/>
          <w:sz w:val="24"/>
          <w:szCs w:val="24"/>
        </w:rPr>
        <w:t>play=['No','No','Yes','Yes','Yes','No','Yes','No','Yes','Yes','Yes','Yes','Yes','No']</w:t>
      </w:r>
    </w:p>
    <w:p w:rsidR="007E3AAC" w:rsidRPr="00CF2879" w:rsidRDefault="007E3AAC" w:rsidP="00436FD9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CF2879">
        <w:rPr>
          <w:rFonts w:ascii="Times New Roman" w:hAnsi="Times New Roman" w:cs="Times New Roman"/>
          <w:sz w:val="24"/>
          <w:szCs w:val="24"/>
        </w:rPr>
        <w:t>from sklearn import preprocessing</w:t>
      </w:r>
    </w:p>
    <w:p w:rsidR="007E3AAC" w:rsidRPr="00CF2879" w:rsidRDefault="007E3AAC" w:rsidP="00436FD9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CF2879">
        <w:rPr>
          <w:rFonts w:ascii="Times New Roman" w:hAnsi="Times New Roman" w:cs="Times New Roman"/>
          <w:sz w:val="24"/>
          <w:szCs w:val="24"/>
        </w:rPr>
        <w:t>#creating labelEncoder</w:t>
      </w:r>
    </w:p>
    <w:p w:rsidR="007E3AAC" w:rsidRPr="00CF2879" w:rsidRDefault="007E3AAC" w:rsidP="00436FD9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CF2879">
        <w:rPr>
          <w:rFonts w:ascii="Times New Roman" w:hAnsi="Times New Roman" w:cs="Times New Roman"/>
          <w:sz w:val="24"/>
          <w:szCs w:val="24"/>
        </w:rPr>
        <w:t>le = preprocessing.LabelEncoder()</w:t>
      </w:r>
    </w:p>
    <w:p w:rsidR="007E3AAC" w:rsidRPr="00CF2879" w:rsidRDefault="007E3AAC" w:rsidP="00436FD9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CF2879">
        <w:rPr>
          <w:rFonts w:ascii="Times New Roman" w:hAnsi="Times New Roman" w:cs="Times New Roman"/>
          <w:sz w:val="24"/>
          <w:szCs w:val="24"/>
        </w:rPr>
        <w:t># Converting string labels into numbers.</w:t>
      </w:r>
    </w:p>
    <w:p w:rsidR="007E3AAC" w:rsidRPr="00CF2879" w:rsidRDefault="007E3AAC" w:rsidP="00436FD9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CF2879">
        <w:rPr>
          <w:rFonts w:ascii="Times New Roman" w:hAnsi="Times New Roman" w:cs="Times New Roman"/>
          <w:sz w:val="24"/>
          <w:szCs w:val="24"/>
        </w:rPr>
        <w:t>weather_encoded=le.fit_transform(weather)</w:t>
      </w:r>
    </w:p>
    <w:p w:rsidR="007E3AAC" w:rsidRPr="00CF2879" w:rsidRDefault="007E3AAC" w:rsidP="00436FD9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CF2879">
        <w:rPr>
          <w:rFonts w:ascii="Times New Roman" w:hAnsi="Times New Roman" w:cs="Times New Roman"/>
          <w:sz w:val="24"/>
          <w:szCs w:val="24"/>
        </w:rPr>
        <w:t>print(weather_encoded)</w:t>
      </w:r>
    </w:p>
    <w:p w:rsidR="007E3AAC" w:rsidRPr="00CF2879" w:rsidRDefault="007E3AAC" w:rsidP="00436FD9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CF2879">
        <w:rPr>
          <w:rFonts w:ascii="Times New Roman" w:hAnsi="Times New Roman" w:cs="Times New Roman"/>
          <w:sz w:val="24"/>
          <w:szCs w:val="24"/>
        </w:rPr>
        <w:t>temp_encoded=le.fit_transform(temp)</w:t>
      </w:r>
    </w:p>
    <w:p w:rsidR="007E3AAC" w:rsidRPr="00CF2879" w:rsidRDefault="007E3AAC" w:rsidP="00436FD9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CF2879">
        <w:rPr>
          <w:rFonts w:ascii="Times New Roman" w:hAnsi="Times New Roman" w:cs="Times New Roman"/>
          <w:sz w:val="24"/>
          <w:szCs w:val="24"/>
        </w:rPr>
        <w:t>label=le.fit_transform(play)</w:t>
      </w:r>
    </w:p>
    <w:p w:rsidR="007E3AAC" w:rsidRPr="00CF2879" w:rsidRDefault="007E3AAC" w:rsidP="00436FD9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CF2879">
        <w:rPr>
          <w:rFonts w:ascii="Times New Roman" w:hAnsi="Times New Roman" w:cs="Times New Roman"/>
          <w:sz w:val="24"/>
          <w:szCs w:val="24"/>
        </w:rPr>
        <w:t>print("Temp:",temp_encoded)</w:t>
      </w:r>
    </w:p>
    <w:p w:rsidR="007E3AAC" w:rsidRPr="00CF2879" w:rsidRDefault="007E3AAC" w:rsidP="00436FD9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CF2879">
        <w:rPr>
          <w:rFonts w:ascii="Times New Roman" w:hAnsi="Times New Roman" w:cs="Times New Roman"/>
          <w:sz w:val="24"/>
          <w:szCs w:val="24"/>
        </w:rPr>
        <w:t>print("Play:",label)</w:t>
      </w:r>
    </w:p>
    <w:p w:rsidR="007E3AAC" w:rsidRPr="00CF2879" w:rsidRDefault="007E3AAC" w:rsidP="00436FD9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CF2879">
        <w:rPr>
          <w:rFonts w:ascii="Times New Roman" w:hAnsi="Times New Roman" w:cs="Times New Roman"/>
          <w:sz w:val="24"/>
          <w:szCs w:val="24"/>
        </w:rPr>
        <w:t>features=zip(weather_encoded,temp_encoded)</w:t>
      </w:r>
    </w:p>
    <w:p w:rsidR="007E3AAC" w:rsidRPr="00CF2879" w:rsidRDefault="007E3AAC" w:rsidP="00436FD9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CF2879">
        <w:rPr>
          <w:rFonts w:ascii="Times New Roman" w:hAnsi="Times New Roman" w:cs="Times New Roman"/>
          <w:sz w:val="24"/>
          <w:szCs w:val="24"/>
        </w:rPr>
        <w:t>features = list(features)</w:t>
      </w:r>
    </w:p>
    <w:p w:rsidR="007E3AAC" w:rsidRPr="00CF2879" w:rsidRDefault="007E3AAC" w:rsidP="00436FD9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CF2879">
        <w:rPr>
          <w:rFonts w:ascii="Times New Roman" w:hAnsi="Times New Roman" w:cs="Times New Roman"/>
          <w:sz w:val="24"/>
          <w:szCs w:val="24"/>
        </w:rPr>
        <w:t>features</w:t>
      </w:r>
    </w:p>
    <w:p w:rsidR="007E3AAC" w:rsidRPr="00CF2879" w:rsidRDefault="007E3AAC" w:rsidP="00436FD9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CF2879">
        <w:rPr>
          <w:rFonts w:ascii="Times New Roman" w:hAnsi="Times New Roman" w:cs="Times New Roman"/>
          <w:sz w:val="24"/>
          <w:szCs w:val="24"/>
        </w:rPr>
        <w:t>from sklearn.naive_bayes import GaussianNB</w:t>
      </w:r>
    </w:p>
    <w:p w:rsidR="007E3AAC" w:rsidRPr="00CF2879" w:rsidRDefault="007E3AAC" w:rsidP="00436FD9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CF2879">
        <w:rPr>
          <w:rFonts w:ascii="Times New Roman" w:hAnsi="Times New Roman" w:cs="Times New Roman"/>
          <w:sz w:val="24"/>
          <w:szCs w:val="24"/>
        </w:rPr>
        <w:t>#Create a Gaussian Classifier</w:t>
      </w:r>
    </w:p>
    <w:p w:rsidR="007E3AAC" w:rsidRPr="00CF2879" w:rsidRDefault="007E3AAC" w:rsidP="00436FD9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CF2879">
        <w:rPr>
          <w:rFonts w:ascii="Times New Roman" w:hAnsi="Times New Roman" w:cs="Times New Roman"/>
          <w:sz w:val="24"/>
          <w:szCs w:val="24"/>
        </w:rPr>
        <w:t>model = GaussianNB()</w:t>
      </w:r>
    </w:p>
    <w:p w:rsidR="007E3AAC" w:rsidRPr="00CF2879" w:rsidRDefault="007E3AAC" w:rsidP="00436FD9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CF2879">
        <w:rPr>
          <w:rFonts w:ascii="Times New Roman" w:hAnsi="Times New Roman" w:cs="Times New Roman"/>
          <w:sz w:val="24"/>
          <w:szCs w:val="24"/>
        </w:rPr>
        <w:t># Train the model using the training sets</w:t>
      </w:r>
    </w:p>
    <w:p w:rsidR="007E3AAC" w:rsidRPr="00CF2879" w:rsidRDefault="007E3AAC" w:rsidP="00436FD9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CF2879">
        <w:rPr>
          <w:rFonts w:ascii="Times New Roman" w:hAnsi="Times New Roman" w:cs="Times New Roman"/>
          <w:sz w:val="24"/>
          <w:szCs w:val="24"/>
        </w:rPr>
        <w:t>model.fit(features,label)</w:t>
      </w:r>
    </w:p>
    <w:p w:rsidR="007E3AAC" w:rsidRPr="00CF2879" w:rsidRDefault="007E3AAC" w:rsidP="00436FD9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CF2879">
        <w:rPr>
          <w:rFonts w:ascii="Times New Roman" w:hAnsi="Times New Roman" w:cs="Times New Roman"/>
          <w:sz w:val="24"/>
          <w:szCs w:val="24"/>
        </w:rPr>
        <w:t>#Predict Output</w:t>
      </w:r>
    </w:p>
    <w:p w:rsidR="007E3AAC" w:rsidRPr="00CF2879" w:rsidRDefault="007E3AAC" w:rsidP="00436FD9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CF2879">
        <w:rPr>
          <w:rFonts w:ascii="Times New Roman" w:hAnsi="Times New Roman" w:cs="Times New Roman"/>
          <w:sz w:val="24"/>
          <w:szCs w:val="24"/>
        </w:rPr>
        <w:t>predicted= model.predict([[0,2]]) # 0:Overcast, 2:Mild</w:t>
      </w:r>
    </w:p>
    <w:p w:rsidR="007E3AAC" w:rsidRPr="00CF2879" w:rsidRDefault="007E3AAC" w:rsidP="00436FD9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CF2879">
        <w:rPr>
          <w:rFonts w:ascii="Times New Roman" w:hAnsi="Times New Roman" w:cs="Times New Roman"/>
          <w:sz w:val="24"/>
          <w:szCs w:val="24"/>
        </w:rPr>
        <w:t>print("Predicted Value:", predicted)</w:t>
      </w:r>
    </w:p>
    <w:p w:rsidR="007E3AAC" w:rsidRPr="00CF2879" w:rsidRDefault="007E3AAC" w:rsidP="00436FD9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7E3AAC" w:rsidRPr="007B185F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217790" w:rsidRDefault="00217790" w:rsidP="007E3AAC">
      <w:pPr>
        <w:ind w:left="284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F6BF9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7E3AAC" w:rsidRPr="00CF2879" w:rsidRDefault="007E3AAC" w:rsidP="007E3A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F2879">
        <w:rPr>
          <w:rFonts w:ascii="Times New Roman" w:hAnsi="Times New Roman" w:cs="Times New Roman"/>
          <w:sz w:val="24"/>
          <w:szCs w:val="24"/>
        </w:rPr>
        <w:t>Features:  ['sepal length (cm)', 'sepal width (cm)', 'petal length (cm)', 'petal width (cm)']</w:t>
      </w:r>
    </w:p>
    <w:p w:rsidR="007E3AAC" w:rsidRDefault="007E3AAC" w:rsidP="0021779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F2879">
        <w:rPr>
          <w:rFonts w:ascii="Times New Roman" w:hAnsi="Times New Roman" w:cs="Times New Roman"/>
          <w:sz w:val="24"/>
          <w:szCs w:val="24"/>
        </w:rPr>
        <w:t>Labels:  ['setosa' 'versicolor' 'virginica']</w:t>
      </w:r>
    </w:p>
    <w:p w:rsidR="007E3AAC" w:rsidRDefault="007E3AAC" w:rsidP="007E3AAC">
      <w:pPr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21779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F2879">
        <w:rPr>
          <w:rFonts w:ascii="Times New Roman" w:hAnsi="Times New Roman" w:cs="Times New Roman"/>
          <w:sz w:val="24"/>
          <w:szCs w:val="24"/>
        </w:rPr>
        <w:t>[2]</w:t>
      </w:r>
    </w:p>
    <w:p w:rsidR="007E3AAC" w:rsidRDefault="007E3AAC" w:rsidP="007E3AAC">
      <w:pPr>
        <w:rPr>
          <w:rFonts w:ascii="Times New Roman" w:hAnsi="Times New Roman" w:cs="Times New Roman"/>
          <w:sz w:val="24"/>
          <w:szCs w:val="24"/>
        </w:rPr>
      </w:pPr>
    </w:p>
    <w:p w:rsidR="007E3AAC" w:rsidRPr="00CF2879" w:rsidRDefault="007E3AAC" w:rsidP="0021779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F2879">
        <w:rPr>
          <w:rFonts w:ascii="Times New Roman" w:hAnsi="Times New Roman" w:cs="Times New Roman"/>
          <w:sz w:val="24"/>
          <w:szCs w:val="24"/>
        </w:rPr>
        <w:t>[1 0 2 1 1 0 1 2 1 1 2 0 0 0 0 1 2 1 1 2 0 2 0 2 2 2 2 2 0 0]</w:t>
      </w:r>
    </w:p>
    <w:p w:rsidR="007E3AAC" w:rsidRDefault="007E3AAC" w:rsidP="007E3AAC">
      <w:pPr>
        <w:rPr>
          <w:rFonts w:ascii="Times New Roman" w:hAnsi="Times New Roman" w:cs="Times New Roman"/>
          <w:sz w:val="24"/>
          <w:szCs w:val="24"/>
        </w:rPr>
      </w:pPr>
    </w:p>
    <w:p w:rsidR="007E3AAC" w:rsidRPr="00CF2879" w:rsidRDefault="007E3AAC" w:rsidP="0021779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F2879">
        <w:rPr>
          <w:rFonts w:ascii="Times New Roman" w:hAnsi="Times New Roman" w:cs="Times New Roman"/>
          <w:sz w:val="24"/>
          <w:szCs w:val="24"/>
        </w:rPr>
        <w:t>1.0</w:t>
      </w:r>
    </w:p>
    <w:p w:rsidR="007E3AAC" w:rsidRPr="00CF2879" w:rsidRDefault="007E3AAC" w:rsidP="007E3AAC">
      <w:pPr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17790" w:rsidRDefault="007E3AAC" w:rsidP="007E3AAC">
      <w:pPr>
        <w:ind w:right="28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</w:t>
      </w:r>
      <w:del w:id="0" w:author="Windows User" w:date="2022-03-24T13:44:00Z">
        <w:r w:rsidDel="000D4599">
          <w:rPr>
            <w:rFonts w:ascii="Times New Roman" w:hAnsi="Times New Roman" w:cs="Times New Roman"/>
            <w:b/>
            <w:bCs/>
            <w:sz w:val="24"/>
            <w:szCs w:val="24"/>
          </w:rPr>
          <w:delText xml:space="preserve"> </w:delText>
        </w:r>
      </w:del>
    </w:p>
    <w:p w:rsidR="007E3AAC" w:rsidRPr="007B185F" w:rsidRDefault="007E3AAC" w:rsidP="00217790">
      <w:pPr>
        <w:ind w:right="282" w:firstLine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NO : 5</w:t>
      </w:r>
      <w:r w:rsidRPr="007B18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18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18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18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18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185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7B185F">
        <w:rPr>
          <w:rFonts w:ascii="Times New Roman" w:hAnsi="Times New Roman" w:cs="Times New Roman"/>
          <w:b/>
          <w:bCs/>
          <w:sz w:val="24"/>
          <w:szCs w:val="24"/>
        </w:rPr>
        <w:t xml:space="preserve">  DATE 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13</w:t>
      </w:r>
      <w:r w:rsidRPr="007B185F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0</w:t>
      </w:r>
      <w:r w:rsidRPr="007B185F">
        <w:rPr>
          <w:rFonts w:ascii="Times New Roman" w:hAnsi="Times New Roman" w:cs="Times New Roman"/>
          <w:b/>
          <w:bCs/>
          <w:sz w:val="24"/>
          <w:szCs w:val="24"/>
        </w:rPr>
        <w:t>1 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2022</w:t>
      </w:r>
      <w:r w:rsidRPr="007B185F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</w:p>
    <w:p w:rsidR="007E3AAC" w:rsidRPr="007B185F" w:rsidRDefault="007E3AAC" w:rsidP="007E3AAC">
      <w:pPr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 : Predict the accuracy of standard dataset using naive bayes.</w:t>
      </w: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  <w:r w:rsidRPr="007B185F">
        <w:rPr>
          <w:rFonts w:ascii="Times New Roman" w:hAnsi="Times New Roman" w:cs="Times New Roman"/>
          <w:b/>
          <w:bCs/>
          <w:sz w:val="24"/>
          <w:szCs w:val="24"/>
        </w:rPr>
        <w:t>SOURCE CODE :</w:t>
      </w:r>
      <w:r w:rsidRPr="007B18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3AAC" w:rsidRPr="00CF2879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CF2879">
        <w:rPr>
          <w:rFonts w:ascii="Times New Roman" w:hAnsi="Times New Roman" w:cs="Times New Roman"/>
          <w:sz w:val="24"/>
          <w:szCs w:val="24"/>
        </w:rPr>
        <w:t>from sklearn.model_selection import train_test_split</w:t>
      </w:r>
    </w:p>
    <w:p w:rsidR="007E3AAC" w:rsidRPr="00CF2879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CF2879">
        <w:rPr>
          <w:rFonts w:ascii="Times New Roman" w:hAnsi="Times New Roman" w:cs="Times New Roman"/>
          <w:sz w:val="24"/>
          <w:szCs w:val="24"/>
        </w:rPr>
        <w:t>from sklearn.datasets import load_iris</w:t>
      </w:r>
    </w:p>
    <w:p w:rsidR="007E3AAC" w:rsidRPr="00CF2879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CF2879">
        <w:rPr>
          <w:rFonts w:ascii="Times New Roman" w:hAnsi="Times New Roman" w:cs="Times New Roman"/>
          <w:sz w:val="24"/>
          <w:szCs w:val="24"/>
        </w:rPr>
        <w:t># Loading data</w:t>
      </w:r>
    </w:p>
    <w:p w:rsidR="007E3AAC" w:rsidRPr="00CF2879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CF2879">
        <w:rPr>
          <w:rFonts w:ascii="Times New Roman" w:hAnsi="Times New Roman" w:cs="Times New Roman"/>
          <w:sz w:val="24"/>
          <w:szCs w:val="24"/>
        </w:rPr>
        <w:t>irisData = load_iris()</w:t>
      </w:r>
    </w:p>
    <w:p w:rsidR="007E3AAC" w:rsidRPr="00CF2879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CF2879">
        <w:rPr>
          <w:rFonts w:ascii="Times New Roman" w:hAnsi="Times New Roman" w:cs="Times New Roman"/>
          <w:sz w:val="24"/>
          <w:szCs w:val="24"/>
        </w:rPr>
        <w:t>print("Features: ", irisData.feature_names)</w:t>
      </w:r>
    </w:p>
    <w:p w:rsidR="007E3AAC" w:rsidRPr="00CF2879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</w:p>
    <w:p w:rsidR="007E3AAC" w:rsidRPr="00CF2879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CF2879">
        <w:rPr>
          <w:rFonts w:ascii="Times New Roman" w:hAnsi="Times New Roman" w:cs="Times New Roman"/>
          <w:sz w:val="24"/>
          <w:szCs w:val="24"/>
        </w:rPr>
        <w:t># print the label type of wine(class_0, class_1, class_2)</w:t>
      </w:r>
    </w:p>
    <w:p w:rsidR="007E3AAC" w:rsidRPr="00CF2879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CF2879">
        <w:rPr>
          <w:rFonts w:ascii="Times New Roman" w:hAnsi="Times New Roman" w:cs="Times New Roman"/>
          <w:sz w:val="24"/>
          <w:szCs w:val="24"/>
        </w:rPr>
        <w:t>print("Labels: ", irisData.target_names)</w:t>
      </w:r>
    </w:p>
    <w:p w:rsidR="007E3AAC" w:rsidRPr="00CF2879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CF2879">
        <w:rPr>
          <w:rFonts w:ascii="Times New Roman" w:hAnsi="Times New Roman" w:cs="Times New Roman"/>
          <w:sz w:val="24"/>
          <w:szCs w:val="24"/>
        </w:rPr>
        <w:t># Create feature and target arrays</w:t>
      </w:r>
    </w:p>
    <w:p w:rsidR="007E3AAC" w:rsidRPr="00CF2879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CF2879">
        <w:rPr>
          <w:rFonts w:ascii="Times New Roman" w:hAnsi="Times New Roman" w:cs="Times New Roman"/>
          <w:sz w:val="24"/>
          <w:szCs w:val="24"/>
        </w:rPr>
        <w:t>X = irisData.data</w:t>
      </w:r>
    </w:p>
    <w:p w:rsidR="007E3AAC" w:rsidRPr="00CF2879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CF2879">
        <w:rPr>
          <w:rFonts w:ascii="Times New Roman" w:hAnsi="Times New Roman" w:cs="Times New Roman"/>
          <w:sz w:val="24"/>
          <w:szCs w:val="24"/>
        </w:rPr>
        <w:t>y = irisData.target</w:t>
      </w:r>
    </w:p>
    <w:p w:rsidR="007E3AAC" w:rsidRPr="00CF2879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CF2879">
        <w:rPr>
          <w:rFonts w:ascii="Times New Roman" w:hAnsi="Times New Roman" w:cs="Times New Roman"/>
          <w:sz w:val="24"/>
          <w:szCs w:val="24"/>
        </w:rPr>
        <w:t># Split into training and test set</w:t>
      </w:r>
    </w:p>
    <w:p w:rsidR="007E3AAC" w:rsidRPr="00CF2879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CF2879">
        <w:rPr>
          <w:rFonts w:ascii="Times New Roman" w:hAnsi="Times New Roman" w:cs="Times New Roman"/>
          <w:sz w:val="24"/>
          <w:szCs w:val="24"/>
        </w:rPr>
        <w:t>X_train, X_test, y_train, y_test = train_test_split(X, y, test_size = 0.2, random_state=42)</w:t>
      </w:r>
    </w:p>
    <w:p w:rsidR="007E3AAC" w:rsidRPr="00CF2879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CF2879">
        <w:rPr>
          <w:rFonts w:ascii="Times New Roman" w:hAnsi="Times New Roman" w:cs="Times New Roman"/>
          <w:sz w:val="24"/>
          <w:szCs w:val="24"/>
        </w:rPr>
        <w:t>from sklearn.naive_bayes import GaussianNB</w:t>
      </w:r>
    </w:p>
    <w:p w:rsidR="007E3AAC" w:rsidRPr="00CF2879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CF2879">
        <w:rPr>
          <w:rFonts w:ascii="Times New Roman" w:hAnsi="Times New Roman" w:cs="Times New Roman"/>
          <w:sz w:val="24"/>
          <w:szCs w:val="24"/>
        </w:rPr>
        <w:t>#Create a Gaussian Classifier</w:t>
      </w:r>
    </w:p>
    <w:p w:rsidR="007E3AAC" w:rsidRPr="00CF2879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CF2879">
        <w:rPr>
          <w:rFonts w:ascii="Times New Roman" w:hAnsi="Times New Roman" w:cs="Times New Roman"/>
          <w:sz w:val="24"/>
          <w:szCs w:val="24"/>
        </w:rPr>
        <w:t>gnb = GaussianNB()</w:t>
      </w:r>
    </w:p>
    <w:p w:rsidR="007E3AAC" w:rsidRPr="00CF2879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CF2879">
        <w:rPr>
          <w:rFonts w:ascii="Times New Roman" w:hAnsi="Times New Roman" w:cs="Times New Roman"/>
          <w:sz w:val="24"/>
          <w:szCs w:val="24"/>
        </w:rPr>
        <w:t>#Train the model using the training sets</w:t>
      </w:r>
    </w:p>
    <w:p w:rsidR="007E3AAC" w:rsidRPr="00CF2879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CF2879">
        <w:rPr>
          <w:rFonts w:ascii="Times New Roman" w:hAnsi="Times New Roman" w:cs="Times New Roman"/>
          <w:sz w:val="24"/>
          <w:szCs w:val="24"/>
        </w:rPr>
        <w:t>gnb.fit(X_train, y_train)</w:t>
      </w:r>
    </w:p>
    <w:p w:rsidR="007E3AAC" w:rsidRPr="00CF2879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CF2879">
        <w:rPr>
          <w:rFonts w:ascii="Times New Roman" w:hAnsi="Times New Roman" w:cs="Times New Roman"/>
          <w:sz w:val="24"/>
          <w:szCs w:val="24"/>
        </w:rPr>
        <w:t>#Predict the response for test dataset</w:t>
      </w:r>
    </w:p>
    <w:p w:rsidR="007E3AAC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CF2879">
        <w:rPr>
          <w:rFonts w:ascii="Times New Roman" w:hAnsi="Times New Roman" w:cs="Times New Roman"/>
          <w:sz w:val="24"/>
          <w:szCs w:val="24"/>
        </w:rPr>
        <w:t>print(gnb.predict([[7.7,2.6,6.9,2.3]]))</w:t>
      </w:r>
    </w:p>
    <w:p w:rsidR="007E3AAC" w:rsidRPr="00CF2879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CF2879">
        <w:rPr>
          <w:rFonts w:ascii="Times New Roman" w:hAnsi="Times New Roman" w:cs="Times New Roman"/>
          <w:sz w:val="24"/>
          <w:szCs w:val="24"/>
        </w:rPr>
        <w:t>y_pred1 = gnb.predict(X_test)</w:t>
      </w:r>
    </w:p>
    <w:p w:rsidR="007E3AAC" w:rsidRPr="00CF2879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CF2879">
        <w:rPr>
          <w:rFonts w:ascii="Times New Roman" w:hAnsi="Times New Roman" w:cs="Times New Roman"/>
          <w:sz w:val="24"/>
          <w:szCs w:val="24"/>
        </w:rPr>
        <w:t>print(y_pred1)</w:t>
      </w:r>
    </w:p>
    <w:p w:rsidR="007E3AAC" w:rsidRPr="00CF2879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CF2879">
        <w:rPr>
          <w:rFonts w:ascii="Times New Roman" w:hAnsi="Times New Roman" w:cs="Times New Roman"/>
          <w:sz w:val="24"/>
          <w:szCs w:val="24"/>
        </w:rPr>
        <w:t>from sklearn.metrics import accuracy_score</w:t>
      </w:r>
    </w:p>
    <w:p w:rsidR="007E3AAC" w:rsidRPr="00CF2879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CF2879">
        <w:rPr>
          <w:rFonts w:ascii="Times New Roman" w:hAnsi="Times New Roman" w:cs="Times New Roman"/>
          <w:sz w:val="24"/>
          <w:szCs w:val="24"/>
        </w:rPr>
        <w:t>ac1 = accuracy_score(y_test,y_pred1)</w:t>
      </w:r>
    </w:p>
    <w:p w:rsidR="007E3AAC" w:rsidRPr="00CF2879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CF2879">
        <w:rPr>
          <w:rFonts w:ascii="Times New Roman" w:hAnsi="Times New Roman" w:cs="Times New Roman"/>
          <w:sz w:val="24"/>
          <w:szCs w:val="24"/>
        </w:rPr>
        <w:t>print(ac1)</w:t>
      </w:r>
    </w:p>
    <w:p w:rsidR="007E3AAC" w:rsidRPr="00CF2879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</w:p>
    <w:p w:rsidR="007E3AAC" w:rsidRPr="007B185F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217790" w:rsidRDefault="00217790" w:rsidP="00217790">
      <w:pPr>
        <w:ind w:right="282"/>
        <w:rPr>
          <w:rFonts w:ascii="Times New Roman" w:hAnsi="Times New Roman" w:cs="Times New Roman"/>
          <w:sz w:val="24"/>
          <w:szCs w:val="24"/>
        </w:rPr>
      </w:pPr>
    </w:p>
    <w:p w:rsidR="007E3AAC" w:rsidRPr="00217790" w:rsidRDefault="007E3AAC" w:rsidP="00217790">
      <w:pPr>
        <w:ind w:right="282" w:firstLine="284"/>
        <w:rPr>
          <w:rFonts w:ascii="Times New Roman" w:hAnsi="Times New Roman" w:cs="Times New Roman"/>
          <w:sz w:val="24"/>
          <w:szCs w:val="24"/>
        </w:rPr>
      </w:pPr>
      <w:r w:rsidRPr="00CF6BF9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7E3AAC" w:rsidRDefault="007E3AAC" w:rsidP="007E3AAC">
      <w:pPr>
        <w:ind w:right="2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3AAC" w:rsidRDefault="007E3AAC" w:rsidP="007E3AAC">
      <w:pPr>
        <w:ind w:left="284" w:right="282"/>
        <w:rPr>
          <w:rFonts w:ascii="Times New Roman" w:hAnsi="Times New Roman" w:cs="Times New Roman"/>
          <w:sz w:val="24"/>
          <w:szCs w:val="24"/>
        </w:rPr>
      </w:pPr>
      <w:r w:rsidRPr="004D24A3">
        <w:rPr>
          <w:rFonts w:ascii="Times New Roman" w:hAnsi="Times New Roman" w:cs="Times New Roman"/>
          <w:sz w:val="24"/>
          <w:szCs w:val="24"/>
        </w:rPr>
        <w:t>0.7662337662337663</w:t>
      </w:r>
    </w:p>
    <w:p w:rsidR="007E3AAC" w:rsidRDefault="007E3AAC" w:rsidP="007E3AAC">
      <w:pPr>
        <w:ind w:left="284" w:right="282"/>
        <w:rPr>
          <w:rFonts w:ascii="Times New Roman" w:hAnsi="Times New Roman" w:cs="Times New Roman"/>
          <w:sz w:val="24"/>
          <w:szCs w:val="24"/>
        </w:rPr>
      </w:pPr>
    </w:p>
    <w:p w:rsidR="007E3AAC" w:rsidRPr="004D24A3" w:rsidRDefault="007E3AAC" w:rsidP="007E3AAC">
      <w:pPr>
        <w:ind w:left="284" w:right="282"/>
        <w:rPr>
          <w:rFonts w:ascii="Times New Roman" w:hAnsi="Times New Roman" w:cs="Times New Roman"/>
          <w:sz w:val="24"/>
          <w:szCs w:val="24"/>
        </w:rPr>
      </w:pPr>
      <w:r w:rsidRPr="004D24A3">
        <w:rPr>
          <w:rFonts w:ascii="Times New Roman" w:hAnsi="Times New Roman" w:cs="Times New Roman"/>
          <w:sz w:val="24"/>
          <w:szCs w:val="24"/>
        </w:rPr>
        <w:t xml:space="preserve">confusion matrix: </w:t>
      </w:r>
    </w:p>
    <w:p w:rsidR="007E3AAC" w:rsidRPr="004D24A3" w:rsidRDefault="007E3AAC" w:rsidP="007E3AAC">
      <w:pPr>
        <w:ind w:left="284" w:right="282"/>
        <w:rPr>
          <w:rFonts w:ascii="Times New Roman" w:hAnsi="Times New Roman" w:cs="Times New Roman"/>
          <w:sz w:val="24"/>
          <w:szCs w:val="24"/>
        </w:rPr>
      </w:pPr>
      <w:r w:rsidRPr="004D24A3">
        <w:rPr>
          <w:rFonts w:ascii="Times New Roman" w:hAnsi="Times New Roman" w:cs="Times New Roman"/>
          <w:sz w:val="24"/>
          <w:szCs w:val="24"/>
        </w:rPr>
        <w:t xml:space="preserve"> [[79 20]</w:t>
      </w:r>
    </w:p>
    <w:p w:rsidR="007E3AAC" w:rsidRDefault="007E3AAC" w:rsidP="007E3AAC">
      <w:pPr>
        <w:ind w:left="284" w:right="282"/>
        <w:rPr>
          <w:rFonts w:ascii="Times New Roman" w:hAnsi="Times New Roman" w:cs="Times New Roman"/>
          <w:sz w:val="24"/>
          <w:szCs w:val="24"/>
        </w:rPr>
      </w:pPr>
      <w:r w:rsidRPr="004D24A3">
        <w:rPr>
          <w:rFonts w:ascii="Times New Roman" w:hAnsi="Times New Roman" w:cs="Times New Roman"/>
          <w:sz w:val="24"/>
          <w:szCs w:val="24"/>
        </w:rPr>
        <w:t xml:space="preserve"> [16 39]]</w:t>
      </w:r>
    </w:p>
    <w:p w:rsidR="007E3AAC" w:rsidRDefault="007E3AAC" w:rsidP="007E3AAC">
      <w:pPr>
        <w:ind w:left="284" w:right="282"/>
        <w:rPr>
          <w:rFonts w:ascii="Times New Roman" w:hAnsi="Times New Roman" w:cs="Times New Roman"/>
          <w:sz w:val="24"/>
          <w:szCs w:val="24"/>
        </w:rPr>
      </w:pPr>
    </w:p>
    <w:p w:rsidR="007E3AAC" w:rsidRPr="004D24A3" w:rsidRDefault="007E3AAC" w:rsidP="007E3AAC">
      <w:pPr>
        <w:ind w:left="284" w:right="2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282440" cy="1691640"/>
            <wp:effectExtent l="0" t="0" r="3810" b="3810"/>
            <wp:docPr id="16" name="Picture 16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AAC" w:rsidRDefault="007E3AAC" w:rsidP="007E3AAC">
      <w:pPr>
        <w:ind w:left="284" w:right="2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Pr="00FF7526" w:rsidRDefault="007E3AAC" w:rsidP="007E3AAC">
      <w:pPr>
        <w:ind w:left="284" w:right="28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NO : 6</w:t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 xml:space="preserve">    DATE 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14</w:t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0</w:t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>1 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2022</w:t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</w:p>
    <w:p w:rsidR="007E3AAC" w:rsidRPr="00FF7526" w:rsidRDefault="007E3AAC" w:rsidP="007E3AAC">
      <w:pPr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AIM : Generate classification report and confusion  matrix of diabetes dataset using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naive bayes algorithm.</w:t>
      </w:r>
    </w:p>
    <w:p w:rsidR="007E3AAC" w:rsidRDefault="007E3AAC" w:rsidP="007E3AAC">
      <w:pPr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FF7526">
        <w:rPr>
          <w:rFonts w:ascii="Times New Roman" w:hAnsi="Times New Roman" w:cs="Times New Roman"/>
          <w:b/>
          <w:bCs/>
          <w:sz w:val="24"/>
          <w:szCs w:val="24"/>
        </w:rPr>
        <w:t>SOURCE CODE :</w:t>
      </w:r>
    </w:p>
    <w:p w:rsidR="007E3AAC" w:rsidRPr="008E4B9C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8E4B9C">
        <w:rPr>
          <w:rFonts w:ascii="Times New Roman" w:hAnsi="Times New Roman" w:cs="Times New Roman"/>
          <w:sz w:val="24"/>
          <w:szCs w:val="24"/>
        </w:rPr>
        <w:t>from sklearn.model_selection import train_test_split</w:t>
      </w:r>
    </w:p>
    <w:p w:rsidR="007E3AAC" w:rsidRPr="008E4B9C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8E4B9C">
        <w:rPr>
          <w:rFonts w:ascii="Times New Roman" w:hAnsi="Times New Roman" w:cs="Times New Roman"/>
          <w:sz w:val="24"/>
          <w:szCs w:val="24"/>
        </w:rPr>
        <w:t>from sklearn.naive_bayes import GaussianNB</w:t>
      </w:r>
    </w:p>
    <w:p w:rsidR="007E3AAC" w:rsidRPr="008E4B9C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8E4B9C">
        <w:rPr>
          <w:rFonts w:ascii="Times New Roman" w:hAnsi="Times New Roman" w:cs="Times New Roman"/>
          <w:sz w:val="24"/>
          <w:szCs w:val="24"/>
        </w:rPr>
        <w:t>import pandas as pd</w:t>
      </w:r>
    </w:p>
    <w:p w:rsidR="007E3AAC" w:rsidRPr="008E4B9C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8E4B9C">
        <w:rPr>
          <w:rFonts w:ascii="Times New Roman" w:hAnsi="Times New Roman" w:cs="Times New Roman"/>
          <w:sz w:val="24"/>
          <w:szCs w:val="24"/>
        </w:rPr>
        <w:t>df=pd.read_csv("./diabetes.csv")</w:t>
      </w:r>
    </w:p>
    <w:p w:rsidR="007E3AAC" w:rsidRPr="008E4B9C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8E4B9C">
        <w:rPr>
          <w:rFonts w:ascii="Times New Roman" w:hAnsi="Times New Roman" w:cs="Times New Roman"/>
          <w:sz w:val="24"/>
          <w:szCs w:val="24"/>
        </w:rPr>
        <w:t>df.head()</w:t>
      </w:r>
    </w:p>
    <w:p w:rsidR="007E3AAC" w:rsidRPr="008E4B9C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8E4B9C">
        <w:rPr>
          <w:rFonts w:ascii="Times New Roman" w:hAnsi="Times New Roman" w:cs="Times New Roman"/>
          <w:sz w:val="24"/>
          <w:szCs w:val="24"/>
        </w:rPr>
        <w:t>X=df.drop("Outcome",axis=1)</w:t>
      </w:r>
    </w:p>
    <w:p w:rsidR="007E3AAC" w:rsidRPr="008E4B9C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8E4B9C">
        <w:rPr>
          <w:rFonts w:ascii="Times New Roman" w:hAnsi="Times New Roman" w:cs="Times New Roman"/>
          <w:sz w:val="24"/>
          <w:szCs w:val="24"/>
        </w:rPr>
        <w:t>y=df["Outcome"]</w:t>
      </w:r>
    </w:p>
    <w:p w:rsidR="007E3AAC" w:rsidRPr="008E4B9C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8E4B9C">
        <w:rPr>
          <w:rFonts w:ascii="Times New Roman" w:hAnsi="Times New Roman" w:cs="Times New Roman"/>
          <w:sz w:val="24"/>
          <w:szCs w:val="24"/>
        </w:rPr>
        <w:t>X_train, X_test, y_train, y_test = train_test_split(X, y, test_size = 0.2, random_state=42)</w:t>
      </w:r>
    </w:p>
    <w:p w:rsidR="007E3AAC" w:rsidRPr="008E4B9C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8E4B9C">
        <w:rPr>
          <w:rFonts w:ascii="Times New Roman" w:hAnsi="Times New Roman" w:cs="Times New Roman"/>
          <w:sz w:val="24"/>
          <w:szCs w:val="24"/>
        </w:rPr>
        <w:t>gnb = GaussianNB()</w:t>
      </w:r>
    </w:p>
    <w:p w:rsidR="007E3AAC" w:rsidRPr="008E4B9C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8E4B9C">
        <w:rPr>
          <w:rFonts w:ascii="Times New Roman" w:hAnsi="Times New Roman" w:cs="Times New Roman"/>
          <w:sz w:val="24"/>
          <w:szCs w:val="24"/>
        </w:rPr>
        <w:t>gnb.fit(X_train, y_train)</w:t>
      </w:r>
    </w:p>
    <w:p w:rsidR="007E3AAC" w:rsidRPr="008E4B9C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8E4B9C">
        <w:rPr>
          <w:rFonts w:ascii="Times New Roman" w:hAnsi="Times New Roman" w:cs="Times New Roman"/>
          <w:sz w:val="24"/>
          <w:szCs w:val="24"/>
        </w:rPr>
        <w:t>y_pred1 = gnb.predict(X_test)</w:t>
      </w:r>
    </w:p>
    <w:p w:rsidR="007E3AAC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8E4B9C">
        <w:rPr>
          <w:rFonts w:ascii="Times New Roman" w:hAnsi="Times New Roman" w:cs="Times New Roman"/>
          <w:sz w:val="24"/>
          <w:szCs w:val="24"/>
        </w:rPr>
        <w:t>print(y_pred1)</w:t>
      </w:r>
    </w:p>
    <w:p w:rsidR="007E3AAC" w:rsidRPr="008E4B9C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8E4B9C">
        <w:rPr>
          <w:rFonts w:ascii="Times New Roman" w:hAnsi="Times New Roman" w:cs="Times New Roman"/>
          <w:sz w:val="24"/>
          <w:szCs w:val="24"/>
        </w:rPr>
        <w:t>from sklearn.metrics import accuracy_score</w:t>
      </w:r>
    </w:p>
    <w:p w:rsidR="007E3AAC" w:rsidRPr="008E4B9C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8E4B9C">
        <w:rPr>
          <w:rFonts w:ascii="Times New Roman" w:hAnsi="Times New Roman" w:cs="Times New Roman"/>
          <w:sz w:val="24"/>
          <w:szCs w:val="24"/>
        </w:rPr>
        <w:t>ac1 = accuracy_score(y_test,y_pred1)</w:t>
      </w:r>
    </w:p>
    <w:p w:rsidR="007E3AAC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8E4B9C">
        <w:rPr>
          <w:rFonts w:ascii="Times New Roman" w:hAnsi="Times New Roman" w:cs="Times New Roman"/>
          <w:sz w:val="24"/>
          <w:szCs w:val="24"/>
        </w:rPr>
        <w:t>print(ac1)</w:t>
      </w:r>
    </w:p>
    <w:p w:rsidR="007E3AAC" w:rsidRPr="008E4B9C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8E4B9C">
        <w:rPr>
          <w:rFonts w:ascii="Times New Roman" w:hAnsi="Times New Roman" w:cs="Times New Roman"/>
          <w:sz w:val="24"/>
          <w:szCs w:val="24"/>
        </w:rPr>
        <w:t>from sklearn.metrics import confusion_matrix</w:t>
      </w:r>
    </w:p>
    <w:p w:rsidR="007E3AAC" w:rsidRPr="008E4B9C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8E4B9C">
        <w:rPr>
          <w:rFonts w:ascii="Times New Roman" w:hAnsi="Times New Roman" w:cs="Times New Roman"/>
          <w:sz w:val="24"/>
          <w:szCs w:val="24"/>
        </w:rPr>
        <w:t>from sklearn.metrics import classification_report</w:t>
      </w:r>
    </w:p>
    <w:p w:rsidR="007E3AAC" w:rsidRPr="008E4B9C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8E4B9C">
        <w:rPr>
          <w:rFonts w:ascii="Times New Roman" w:hAnsi="Times New Roman" w:cs="Times New Roman"/>
          <w:sz w:val="24"/>
          <w:szCs w:val="24"/>
        </w:rPr>
        <w:t>matrix = confusion_matrix(y_test,y_pred1)</w:t>
      </w:r>
    </w:p>
    <w:p w:rsidR="007E3AAC" w:rsidRPr="008E4B9C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8E4B9C">
        <w:rPr>
          <w:rFonts w:ascii="Times New Roman" w:hAnsi="Times New Roman" w:cs="Times New Roman"/>
          <w:sz w:val="24"/>
          <w:szCs w:val="24"/>
        </w:rPr>
        <w:t>print("confusion matrix: \n",matrix)</w:t>
      </w:r>
    </w:p>
    <w:p w:rsidR="007E3AAC" w:rsidRPr="008E4B9C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8E4B9C">
        <w:rPr>
          <w:rFonts w:ascii="Times New Roman" w:hAnsi="Times New Roman" w:cs="Times New Roman"/>
          <w:sz w:val="24"/>
          <w:szCs w:val="24"/>
        </w:rPr>
        <w:t>cr = classification_report(y_test,y_pred1)</w:t>
      </w:r>
    </w:p>
    <w:p w:rsidR="007E3AAC" w:rsidRPr="008E4B9C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8E4B9C">
        <w:rPr>
          <w:rFonts w:ascii="Times New Roman" w:hAnsi="Times New Roman" w:cs="Times New Roman"/>
          <w:sz w:val="24"/>
          <w:szCs w:val="24"/>
        </w:rPr>
        <w:t>print( C"lassification Report \n ",cr)</w:t>
      </w:r>
    </w:p>
    <w:p w:rsidR="007E3AAC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</w:p>
    <w:p w:rsidR="007E3AAC" w:rsidRPr="00FF7526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F6BF9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7E3AAC" w:rsidRDefault="007E3AAC" w:rsidP="007E3AAC">
      <w:pPr>
        <w:ind w:left="284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3AAC" w:rsidRPr="0091745D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  <w:r w:rsidRPr="0091745D">
        <w:rPr>
          <w:rFonts w:ascii="Times New Roman" w:hAnsi="Times New Roman" w:cs="Times New Roman"/>
          <w:sz w:val="24"/>
          <w:szCs w:val="24"/>
        </w:rPr>
        <w:t>0.6883116883116883</w:t>
      </w:r>
    </w:p>
    <w:p w:rsidR="007E3AAC" w:rsidRDefault="007E3AAC" w:rsidP="007E3AAC">
      <w:pPr>
        <w:ind w:left="284" w:right="282"/>
        <w:rPr>
          <w:rFonts w:ascii="Times New Roman" w:hAnsi="Times New Roman" w:cs="Times New Roman"/>
          <w:sz w:val="24"/>
          <w:szCs w:val="24"/>
        </w:rPr>
      </w:pPr>
    </w:p>
    <w:p w:rsidR="007E3AAC" w:rsidRPr="0091745D" w:rsidRDefault="007E3AAC" w:rsidP="007E3AAC">
      <w:pPr>
        <w:ind w:left="284" w:right="282"/>
        <w:rPr>
          <w:rFonts w:ascii="Times New Roman" w:hAnsi="Times New Roman" w:cs="Times New Roman"/>
          <w:sz w:val="24"/>
          <w:szCs w:val="24"/>
        </w:rPr>
      </w:pPr>
      <w:r w:rsidRPr="0091745D">
        <w:rPr>
          <w:rFonts w:ascii="Times New Roman" w:hAnsi="Times New Roman" w:cs="Times New Roman"/>
          <w:sz w:val="24"/>
          <w:szCs w:val="24"/>
        </w:rPr>
        <w:t xml:space="preserve">confusion matrix : </w:t>
      </w:r>
    </w:p>
    <w:p w:rsidR="007E3AAC" w:rsidRPr="0091745D" w:rsidRDefault="007E3AAC" w:rsidP="007E3AAC">
      <w:pPr>
        <w:ind w:left="284" w:right="282"/>
        <w:rPr>
          <w:rFonts w:ascii="Times New Roman" w:hAnsi="Times New Roman" w:cs="Times New Roman"/>
          <w:sz w:val="24"/>
          <w:szCs w:val="24"/>
        </w:rPr>
      </w:pPr>
      <w:r w:rsidRPr="0091745D">
        <w:rPr>
          <w:rFonts w:ascii="Times New Roman" w:hAnsi="Times New Roman" w:cs="Times New Roman"/>
          <w:sz w:val="24"/>
          <w:szCs w:val="24"/>
        </w:rPr>
        <w:t xml:space="preserve"> [[72 27]</w:t>
      </w:r>
    </w:p>
    <w:p w:rsidR="007E3AAC" w:rsidRDefault="007E3AAC" w:rsidP="007E3AAC">
      <w:pPr>
        <w:ind w:left="284" w:right="282"/>
        <w:rPr>
          <w:rFonts w:ascii="Times New Roman" w:hAnsi="Times New Roman" w:cs="Times New Roman"/>
          <w:sz w:val="24"/>
          <w:szCs w:val="24"/>
        </w:rPr>
      </w:pPr>
      <w:r w:rsidRPr="0091745D">
        <w:rPr>
          <w:rFonts w:ascii="Times New Roman" w:hAnsi="Times New Roman" w:cs="Times New Roman"/>
          <w:sz w:val="24"/>
          <w:szCs w:val="24"/>
        </w:rPr>
        <w:t xml:space="preserve"> [21 34]]</w:t>
      </w:r>
    </w:p>
    <w:p w:rsidR="007E3AAC" w:rsidRDefault="007E3AAC" w:rsidP="007E3AA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182245</wp:posOffset>
            </wp:positionH>
            <wp:positionV relativeFrom="paragraph">
              <wp:posOffset>328930</wp:posOffset>
            </wp:positionV>
            <wp:extent cx="4551045" cy="1807845"/>
            <wp:effectExtent l="0" t="0" r="1905" b="1905"/>
            <wp:wrapTopAndBottom/>
            <wp:docPr id="17" name="Picture 1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1807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Pr="00FF7526" w:rsidRDefault="007E3AAC" w:rsidP="007E3AAC">
      <w:pPr>
        <w:ind w:left="284" w:right="28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NO : 7</w:t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 xml:space="preserve">  DATE 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14</w:t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0</w:t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>1 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2022</w:t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</w:p>
    <w:p w:rsidR="007E3AAC" w:rsidRPr="00FF7526" w:rsidRDefault="007E3AAC" w:rsidP="007E3AAC">
      <w:pPr>
        <w:ind w:left="993" w:hanging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AIM : Generate classification report and confusion matrix of diabetes dataset using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KNN algorithm</w:t>
      </w: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  <w:r w:rsidRPr="00FF7526">
        <w:rPr>
          <w:rFonts w:ascii="Times New Roman" w:hAnsi="Times New Roman" w:cs="Times New Roman"/>
          <w:b/>
          <w:bCs/>
          <w:sz w:val="24"/>
          <w:szCs w:val="24"/>
        </w:rPr>
        <w:t>SOURCE CODE :</w:t>
      </w:r>
      <w:r w:rsidRPr="00FF75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3AAC" w:rsidRPr="0091745D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91745D">
        <w:rPr>
          <w:rFonts w:ascii="Times New Roman" w:hAnsi="Times New Roman" w:cs="Times New Roman"/>
          <w:sz w:val="24"/>
          <w:szCs w:val="24"/>
        </w:rPr>
        <w:t>from sklearn.neighbors import KNeighborsClassifier</w:t>
      </w:r>
    </w:p>
    <w:p w:rsidR="007E3AAC" w:rsidRPr="0091745D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91745D">
        <w:rPr>
          <w:rFonts w:ascii="Times New Roman" w:hAnsi="Times New Roman" w:cs="Times New Roman"/>
          <w:sz w:val="24"/>
          <w:szCs w:val="24"/>
        </w:rPr>
        <w:t>from sklearn.model_selection import train_test_split</w:t>
      </w:r>
    </w:p>
    <w:p w:rsidR="007E3AAC" w:rsidRPr="0091745D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91745D">
        <w:rPr>
          <w:rFonts w:ascii="Times New Roman" w:hAnsi="Times New Roman" w:cs="Times New Roman"/>
          <w:sz w:val="24"/>
          <w:szCs w:val="24"/>
        </w:rPr>
        <w:t>import pandas as pd</w:t>
      </w:r>
    </w:p>
    <w:p w:rsidR="007E3AAC" w:rsidRPr="0091745D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91745D">
        <w:rPr>
          <w:rFonts w:ascii="Times New Roman" w:hAnsi="Times New Roman" w:cs="Times New Roman"/>
          <w:sz w:val="24"/>
          <w:szCs w:val="24"/>
        </w:rPr>
        <w:t>df = pd.read_csv("./diabetes.csv")</w:t>
      </w:r>
    </w:p>
    <w:p w:rsidR="007E3AAC" w:rsidRPr="0091745D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91745D">
        <w:rPr>
          <w:rFonts w:ascii="Times New Roman" w:hAnsi="Times New Roman" w:cs="Times New Roman"/>
          <w:sz w:val="24"/>
          <w:szCs w:val="24"/>
        </w:rPr>
        <w:t>x = df.drop("Outcome",axis =1)</w:t>
      </w:r>
    </w:p>
    <w:p w:rsidR="007E3AAC" w:rsidRPr="0091745D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91745D">
        <w:rPr>
          <w:rFonts w:ascii="Times New Roman" w:hAnsi="Times New Roman" w:cs="Times New Roman"/>
          <w:sz w:val="24"/>
          <w:szCs w:val="24"/>
        </w:rPr>
        <w:t>y = df["Outcome"]</w:t>
      </w:r>
    </w:p>
    <w:p w:rsidR="007E3AAC" w:rsidRPr="0091745D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91745D">
        <w:rPr>
          <w:rFonts w:ascii="Times New Roman" w:hAnsi="Times New Roman" w:cs="Times New Roman"/>
          <w:sz w:val="24"/>
          <w:szCs w:val="24"/>
        </w:rPr>
        <w:t>x_train,x_test,y_train,y_test = train_test_split(x,y,test_size=0.2,random_state=42)</w:t>
      </w:r>
    </w:p>
    <w:p w:rsidR="007E3AAC" w:rsidRPr="0091745D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91745D">
        <w:rPr>
          <w:rFonts w:ascii="Times New Roman" w:hAnsi="Times New Roman" w:cs="Times New Roman"/>
          <w:sz w:val="24"/>
          <w:szCs w:val="24"/>
        </w:rPr>
        <w:t>knn = KNeighborsClassifier (n_neighbors = 7)</w:t>
      </w:r>
    </w:p>
    <w:p w:rsidR="007E3AAC" w:rsidRPr="0091745D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91745D">
        <w:rPr>
          <w:rFonts w:ascii="Times New Roman" w:hAnsi="Times New Roman" w:cs="Times New Roman"/>
          <w:sz w:val="24"/>
          <w:szCs w:val="24"/>
        </w:rPr>
        <w:t>knn.fit(x_train,y_train)</w:t>
      </w:r>
    </w:p>
    <w:p w:rsidR="007E3AAC" w:rsidRPr="0091745D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91745D">
        <w:rPr>
          <w:rFonts w:ascii="Times New Roman" w:hAnsi="Times New Roman" w:cs="Times New Roman"/>
          <w:sz w:val="24"/>
          <w:szCs w:val="24"/>
        </w:rPr>
        <w:t>y_pred = knn.predict(x_test)</w:t>
      </w:r>
    </w:p>
    <w:p w:rsidR="007E3AAC" w:rsidRPr="0091745D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91745D">
        <w:rPr>
          <w:rFonts w:ascii="Times New Roman" w:hAnsi="Times New Roman" w:cs="Times New Roman"/>
          <w:sz w:val="24"/>
          <w:szCs w:val="24"/>
        </w:rPr>
        <w:t>from sklearn.metrics import accuracy_score</w:t>
      </w:r>
    </w:p>
    <w:p w:rsidR="007E3AAC" w:rsidRPr="0091745D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91745D">
        <w:rPr>
          <w:rFonts w:ascii="Times New Roman" w:hAnsi="Times New Roman" w:cs="Times New Roman"/>
          <w:sz w:val="24"/>
          <w:szCs w:val="24"/>
        </w:rPr>
        <w:t>ac = accuracy_score(y_test,y_pred)</w:t>
      </w:r>
    </w:p>
    <w:p w:rsidR="007E3AAC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91745D">
        <w:rPr>
          <w:rFonts w:ascii="Times New Roman" w:hAnsi="Times New Roman" w:cs="Times New Roman"/>
          <w:sz w:val="24"/>
          <w:szCs w:val="24"/>
        </w:rPr>
        <w:t>print(ac)</w:t>
      </w:r>
    </w:p>
    <w:p w:rsidR="007E3AAC" w:rsidRPr="0091745D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91745D">
        <w:rPr>
          <w:rFonts w:ascii="Times New Roman" w:hAnsi="Times New Roman" w:cs="Times New Roman"/>
          <w:sz w:val="24"/>
          <w:szCs w:val="24"/>
        </w:rPr>
        <w:t>from sklearn.metrics import confusion_matrix</w:t>
      </w:r>
    </w:p>
    <w:p w:rsidR="007E3AAC" w:rsidRPr="0091745D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91745D">
        <w:rPr>
          <w:rFonts w:ascii="Times New Roman" w:hAnsi="Times New Roman" w:cs="Times New Roman"/>
          <w:sz w:val="24"/>
          <w:szCs w:val="24"/>
        </w:rPr>
        <w:t>from sklearn.metrics import classification_report</w:t>
      </w:r>
    </w:p>
    <w:p w:rsidR="007E3AAC" w:rsidRPr="0091745D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91745D">
        <w:rPr>
          <w:rFonts w:ascii="Times New Roman" w:hAnsi="Times New Roman" w:cs="Times New Roman"/>
          <w:sz w:val="24"/>
          <w:szCs w:val="24"/>
        </w:rPr>
        <w:t>matrix = confusion_matrix(y_test,y_pred)</w:t>
      </w:r>
    </w:p>
    <w:p w:rsidR="007E3AAC" w:rsidRPr="0091745D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91745D">
        <w:rPr>
          <w:rFonts w:ascii="Times New Roman" w:hAnsi="Times New Roman" w:cs="Times New Roman"/>
          <w:sz w:val="24"/>
          <w:szCs w:val="24"/>
        </w:rPr>
        <w:t>print("confusion matrix : \n",matrix)</w:t>
      </w:r>
    </w:p>
    <w:p w:rsidR="007E3AAC" w:rsidRPr="0091745D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91745D">
        <w:rPr>
          <w:rFonts w:ascii="Times New Roman" w:hAnsi="Times New Roman" w:cs="Times New Roman"/>
          <w:sz w:val="24"/>
          <w:szCs w:val="24"/>
        </w:rPr>
        <w:t>cr = classification_report(y_test,y_pred)</w:t>
      </w:r>
    </w:p>
    <w:p w:rsidR="007E3AAC" w:rsidRPr="0091745D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91745D">
        <w:rPr>
          <w:rFonts w:ascii="Times New Roman" w:hAnsi="Times New Roman" w:cs="Times New Roman"/>
          <w:sz w:val="24"/>
          <w:szCs w:val="24"/>
        </w:rPr>
        <w:t>print("Classification Report \n",cr)</w:t>
      </w:r>
    </w:p>
    <w:p w:rsidR="007E3AAC" w:rsidRPr="0091745D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</w:p>
    <w:p w:rsidR="007E3AAC" w:rsidRPr="00FF7526" w:rsidRDefault="007E3AAC" w:rsidP="00436FD9">
      <w:pPr>
        <w:ind w:left="284" w:firstLine="283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F6BF9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7E3AAC" w:rsidRDefault="007E3AAC" w:rsidP="007E3AAC">
      <w:pPr>
        <w:ind w:left="284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3AAC" w:rsidRPr="00D22BD3" w:rsidRDefault="007E3AAC" w:rsidP="007E3AAC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22BD3">
        <w:rPr>
          <w:rFonts w:ascii="Times New Roman" w:hAnsi="Times New Roman" w:cs="Times New Roman"/>
          <w:sz w:val="24"/>
          <w:szCs w:val="24"/>
        </w:rPr>
        <w:t>(768, 8)</w:t>
      </w:r>
    </w:p>
    <w:p w:rsidR="007E3AAC" w:rsidRDefault="007E3AAC" w:rsidP="007E3AAC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22BD3">
        <w:rPr>
          <w:rFonts w:ascii="Times New Roman" w:hAnsi="Times New Roman" w:cs="Times New Roman"/>
          <w:sz w:val="24"/>
          <w:szCs w:val="24"/>
        </w:rPr>
        <w:t>(768,)</w:t>
      </w:r>
    </w:p>
    <w:p w:rsidR="007E3AAC" w:rsidRDefault="007E3AAC" w:rsidP="007E3AAC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91745D">
        <w:rPr>
          <w:rFonts w:ascii="Times New Roman" w:hAnsi="Times New Roman" w:cs="Times New Roman"/>
          <w:sz w:val="24"/>
          <w:szCs w:val="24"/>
        </w:rPr>
        <w:t>DecisionTreeClassifier()</w:t>
      </w:r>
    </w:p>
    <w:p w:rsidR="007E3AAC" w:rsidRDefault="007E3AAC" w:rsidP="007E3AAC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Pr="0091745D" w:rsidRDefault="007E3AAC" w:rsidP="007E3AAC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91745D">
        <w:rPr>
          <w:rFonts w:ascii="Times New Roman" w:hAnsi="Times New Roman" w:cs="Times New Roman"/>
          <w:sz w:val="24"/>
          <w:szCs w:val="24"/>
        </w:rPr>
        <w:t>Accuracy on train data using Gini:  1.0</w:t>
      </w:r>
    </w:p>
    <w:p w:rsidR="007E3AAC" w:rsidRDefault="007E3AAC" w:rsidP="007E3AAC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91745D">
        <w:rPr>
          <w:rFonts w:ascii="Times New Roman" w:hAnsi="Times New Roman" w:cs="Times New Roman"/>
          <w:sz w:val="24"/>
          <w:szCs w:val="24"/>
        </w:rPr>
        <w:t>Accuracy on test data using Gini:  0.703125</w:t>
      </w:r>
    </w:p>
    <w:p w:rsidR="007E3AAC" w:rsidRDefault="007E3AAC" w:rsidP="007E3AAC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Pr="0091745D" w:rsidRDefault="007E3AAC" w:rsidP="007E3AAC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91745D">
        <w:rPr>
          <w:rFonts w:ascii="Times New Roman" w:hAnsi="Times New Roman" w:cs="Times New Roman"/>
          <w:sz w:val="24"/>
          <w:szCs w:val="24"/>
        </w:rPr>
        <w:t>Accuracy on train data using entropy 1.0</w:t>
      </w:r>
    </w:p>
    <w:p w:rsidR="007E3AAC" w:rsidRPr="0091745D" w:rsidRDefault="007E3AAC" w:rsidP="007E3AAC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91745D">
        <w:rPr>
          <w:rFonts w:ascii="Times New Roman" w:hAnsi="Times New Roman" w:cs="Times New Roman"/>
          <w:sz w:val="24"/>
          <w:szCs w:val="24"/>
        </w:rPr>
        <w:t>Accuracy on test data using entropy 0.734375</w:t>
      </w:r>
    </w:p>
    <w:p w:rsidR="007E3AAC" w:rsidRPr="0091745D" w:rsidRDefault="007E3AAC" w:rsidP="007E3AAC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Pr="00D22BD3" w:rsidRDefault="007E3AAC" w:rsidP="007E3AAC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Pr="00CF6BF9" w:rsidRDefault="007E3AAC" w:rsidP="007E3AAC">
      <w:pPr>
        <w:spacing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rPr>
          <w:rFonts w:ascii="Times New Roman" w:hAnsi="Times New Roman" w:cs="Times New Roman"/>
          <w:sz w:val="24"/>
          <w:szCs w:val="24"/>
        </w:rPr>
      </w:pPr>
    </w:p>
    <w:p w:rsidR="007E3AAC" w:rsidRPr="00FF7526" w:rsidRDefault="007E3AAC" w:rsidP="007E3AAC">
      <w:pPr>
        <w:ind w:right="282" w:firstLine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NO : 8</w:t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 xml:space="preserve">  DATE 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20</w:t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0</w:t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>1 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2022</w:t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</w:p>
    <w:p w:rsidR="007E3AAC" w:rsidRPr="00FF7526" w:rsidRDefault="007E3AAC" w:rsidP="007E3AAC">
      <w:pPr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 : Implement Decision tree algorithm, find accuracy  in pima Indian diabetes dataset.</w:t>
      </w:r>
    </w:p>
    <w:p w:rsidR="007E3AAC" w:rsidRPr="00FF7526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  <w:r w:rsidRPr="00FF7526">
        <w:rPr>
          <w:rFonts w:ascii="Times New Roman" w:hAnsi="Times New Roman" w:cs="Times New Roman"/>
          <w:b/>
          <w:bCs/>
          <w:sz w:val="24"/>
          <w:szCs w:val="24"/>
        </w:rPr>
        <w:t>SOURCE CODE :</w:t>
      </w:r>
      <w:r w:rsidRPr="00FF75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3AAC" w:rsidRPr="00D22BD3" w:rsidRDefault="007E3AAC" w:rsidP="00436FD9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22BD3">
        <w:rPr>
          <w:rFonts w:ascii="Times New Roman" w:hAnsi="Times New Roman" w:cs="Times New Roman"/>
          <w:sz w:val="24"/>
          <w:szCs w:val="24"/>
        </w:rPr>
        <w:t>import pandas as pd</w:t>
      </w:r>
    </w:p>
    <w:p w:rsidR="007E3AAC" w:rsidRPr="00D22BD3" w:rsidRDefault="007E3AAC" w:rsidP="00436FD9">
      <w:pPr>
        <w:spacing w:line="240" w:lineRule="auto"/>
        <w:ind w:left="567" w:right="282"/>
        <w:rPr>
          <w:rFonts w:ascii="Times New Roman" w:hAnsi="Times New Roman" w:cs="Times New Roman"/>
          <w:sz w:val="24"/>
          <w:szCs w:val="24"/>
        </w:rPr>
      </w:pPr>
      <w:r w:rsidRPr="00D22BD3">
        <w:rPr>
          <w:rFonts w:ascii="Times New Roman" w:hAnsi="Times New Roman" w:cs="Times New Roman"/>
          <w:sz w:val="24"/>
          <w:szCs w:val="24"/>
        </w:rPr>
        <w:t>df=pd.read_csv("./diabetes.csv")</w:t>
      </w:r>
    </w:p>
    <w:p w:rsidR="007E3AAC" w:rsidRPr="00D22BD3" w:rsidRDefault="007E3AAC" w:rsidP="00436FD9">
      <w:pPr>
        <w:spacing w:line="240" w:lineRule="auto"/>
        <w:ind w:left="567" w:right="282"/>
        <w:rPr>
          <w:rFonts w:ascii="Times New Roman" w:hAnsi="Times New Roman" w:cs="Times New Roman"/>
          <w:sz w:val="24"/>
          <w:szCs w:val="24"/>
        </w:rPr>
      </w:pPr>
      <w:r w:rsidRPr="00D22BD3">
        <w:rPr>
          <w:rFonts w:ascii="Times New Roman" w:hAnsi="Times New Roman" w:cs="Times New Roman"/>
          <w:sz w:val="24"/>
          <w:szCs w:val="24"/>
        </w:rPr>
        <w:t>X=df.drop("Outcome",axis=1)</w:t>
      </w:r>
    </w:p>
    <w:p w:rsidR="007E3AAC" w:rsidRDefault="007E3AAC" w:rsidP="00436FD9">
      <w:pPr>
        <w:spacing w:line="240" w:lineRule="auto"/>
        <w:ind w:left="567" w:right="282"/>
        <w:rPr>
          <w:rFonts w:ascii="Times New Roman" w:hAnsi="Times New Roman" w:cs="Times New Roman"/>
          <w:sz w:val="24"/>
          <w:szCs w:val="24"/>
        </w:rPr>
      </w:pPr>
      <w:r w:rsidRPr="00D22BD3">
        <w:rPr>
          <w:rFonts w:ascii="Times New Roman" w:hAnsi="Times New Roman" w:cs="Times New Roman"/>
          <w:sz w:val="24"/>
          <w:szCs w:val="24"/>
        </w:rPr>
        <w:t>y=df["Outcome"]</w:t>
      </w:r>
    </w:p>
    <w:p w:rsidR="007E3AAC" w:rsidRDefault="007E3AAC" w:rsidP="00436FD9">
      <w:pPr>
        <w:spacing w:line="240" w:lineRule="auto"/>
        <w:ind w:left="567" w:right="282"/>
        <w:rPr>
          <w:rFonts w:ascii="Times New Roman" w:hAnsi="Times New Roman" w:cs="Times New Roman"/>
          <w:sz w:val="24"/>
          <w:szCs w:val="24"/>
        </w:rPr>
      </w:pPr>
      <w:r w:rsidRPr="00D22BD3">
        <w:rPr>
          <w:rFonts w:ascii="Times New Roman" w:hAnsi="Times New Roman" w:cs="Times New Roman"/>
          <w:sz w:val="24"/>
          <w:szCs w:val="24"/>
        </w:rPr>
        <w:t>display (X.shape, y.shape)</w:t>
      </w:r>
    </w:p>
    <w:p w:rsidR="007E3AAC" w:rsidRPr="00D22BD3" w:rsidRDefault="007E3AAC" w:rsidP="00436FD9">
      <w:pPr>
        <w:spacing w:line="240" w:lineRule="auto"/>
        <w:ind w:left="567" w:right="282"/>
        <w:rPr>
          <w:rFonts w:ascii="Times New Roman" w:hAnsi="Times New Roman" w:cs="Times New Roman"/>
          <w:sz w:val="24"/>
          <w:szCs w:val="24"/>
        </w:rPr>
      </w:pPr>
      <w:r w:rsidRPr="00D22BD3">
        <w:rPr>
          <w:rFonts w:ascii="Times New Roman" w:hAnsi="Times New Roman" w:cs="Times New Roman"/>
          <w:sz w:val="24"/>
          <w:szCs w:val="24"/>
        </w:rPr>
        <w:t>from sklearn.model_selection import train_test_split</w:t>
      </w:r>
    </w:p>
    <w:p w:rsidR="007E3AAC" w:rsidRPr="00D22BD3" w:rsidRDefault="007E3AAC" w:rsidP="00436FD9">
      <w:pPr>
        <w:spacing w:line="240" w:lineRule="auto"/>
        <w:ind w:left="567" w:right="282"/>
        <w:rPr>
          <w:rFonts w:ascii="Times New Roman" w:hAnsi="Times New Roman" w:cs="Times New Roman"/>
          <w:sz w:val="24"/>
          <w:szCs w:val="24"/>
        </w:rPr>
      </w:pPr>
      <w:r w:rsidRPr="00D22BD3">
        <w:rPr>
          <w:rFonts w:ascii="Times New Roman" w:hAnsi="Times New Roman" w:cs="Times New Roman"/>
          <w:sz w:val="24"/>
          <w:szCs w:val="24"/>
        </w:rPr>
        <w:t>from sklearn.tree import DecisionTreeClassifier</w:t>
      </w:r>
    </w:p>
    <w:p w:rsidR="007E3AAC" w:rsidRDefault="007E3AAC" w:rsidP="00436FD9">
      <w:pPr>
        <w:spacing w:line="240" w:lineRule="auto"/>
        <w:ind w:left="567" w:right="282"/>
        <w:rPr>
          <w:rFonts w:ascii="Times New Roman" w:hAnsi="Times New Roman" w:cs="Times New Roman"/>
          <w:sz w:val="24"/>
          <w:szCs w:val="24"/>
        </w:rPr>
      </w:pPr>
      <w:r w:rsidRPr="00D22BD3">
        <w:rPr>
          <w:rFonts w:ascii="Times New Roman" w:hAnsi="Times New Roman" w:cs="Times New Roman"/>
          <w:sz w:val="24"/>
          <w:szCs w:val="24"/>
        </w:rPr>
        <w:t>X_train, X_test, y_train, y_test = train_test_split(X, y,random_state = 50, test_size = 0.25)</w:t>
      </w:r>
    </w:p>
    <w:p w:rsidR="007E3AAC" w:rsidRPr="00D22BD3" w:rsidRDefault="007E3AAC" w:rsidP="00436FD9">
      <w:pPr>
        <w:spacing w:line="240" w:lineRule="auto"/>
        <w:ind w:left="567" w:right="282"/>
        <w:rPr>
          <w:rFonts w:ascii="Times New Roman" w:hAnsi="Times New Roman" w:cs="Times New Roman"/>
          <w:sz w:val="24"/>
          <w:szCs w:val="24"/>
        </w:rPr>
      </w:pPr>
      <w:r w:rsidRPr="00D22BD3">
        <w:rPr>
          <w:rFonts w:ascii="Times New Roman" w:hAnsi="Times New Roman" w:cs="Times New Roman"/>
          <w:sz w:val="24"/>
          <w:szCs w:val="24"/>
        </w:rPr>
        <w:t>classifier = DecisionTreeClassifier()</w:t>
      </w:r>
    </w:p>
    <w:p w:rsidR="007E3AAC" w:rsidRDefault="007E3AAC" w:rsidP="00436FD9">
      <w:pPr>
        <w:spacing w:line="240" w:lineRule="auto"/>
        <w:ind w:left="567" w:right="282"/>
        <w:rPr>
          <w:rFonts w:ascii="Times New Roman" w:hAnsi="Times New Roman" w:cs="Times New Roman"/>
          <w:sz w:val="24"/>
          <w:szCs w:val="24"/>
        </w:rPr>
      </w:pPr>
      <w:r w:rsidRPr="00D22BD3">
        <w:rPr>
          <w:rFonts w:ascii="Times New Roman" w:hAnsi="Times New Roman" w:cs="Times New Roman"/>
          <w:sz w:val="24"/>
          <w:szCs w:val="24"/>
        </w:rPr>
        <w:t>classifier.fit(X_train, y_train)</w:t>
      </w:r>
    </w:p>
    <w:p w:rsidR="007E3AAC" w:rsidRPr="0091745D" w:rsidRDefault="007E3AAC" w:rsidP="00436FD9">
      <w:pPr>
        <w:spacing w:line="240" w:lineRule="auto"/>
        <w:ind w:left="567" w:right="282"/>
        <w:rPr>
          <w:rFonts w:ascii="Times New Roman" w:hAnsi="Times New Roman" w:cs="Times New Roman"/>
          <w:sz w:val="24"/>
          <w:szCs w:val="24"/>
        </w:rPr>
      </w:pPr>
      <w:r w:rsidRPr="0091745D">
        <w:rPr>
          <w:rFonts w:ascii="Times New Roman" w:hAnsi="Times New Roman" w:cs="Times New Roman"/>
          <w:sz w:val="24"/>
          <w:szCs w:val="24"/>
        </w:rPr>
        <w:t>y_pred = classifier.predict(X_test)</w:t>
      </w:r>
    </w:p>
    <w:p w:rsidR="007E3AAC" w:rsidRPr="0091745D" w:rsidRDefault="007E3AAC" w:rsidP="00436FD9">
      <w:pPr>
        <w:spacing w:line="240" w:lineRule="auto"/>
        <w:ind w:left="567" w:right="282"/>
        <w:rPr>
          <w:rFonts w:ascii="Times New Roman" w:hAnsi="Times New Roman" w:cs="Times New Roman"/>
          <w:sz w:val="24"/>
          <w:szCs w:val="24"/>
        </w:rPr>
      </w:pPr>
      <w:r w:rsidRPr="0091745D">
        <w:rPr>
          <w:rFonts w:ascii="Times New Roman" w:hAnsi="Times New Roman" w:cs="Times New Roman"/>
          <w:sz w:val="24"/>
          <w:szCs w:val="24"/>
        </w:rPr>
        <w:t>from sklearn.metrics import accuracy_score</w:t>
      </w:r>
    </w:p>
    <w:p w:rsidR="007E3AAC" w:rsidRPr="0091745D" w:rsidRDefault="007E3AAC" w:rsidP="00436FD9">
      <w:pPr>
        <w:spacing w:line="240" w:lineRule="auto"/>
        <w:ind w:left="567" w:right="282"/>
        <w:rPr>
          <w:rFonts w:ascii="Times New Roman" w:hAnsi="Times New Roman" w:cs="Times New Roman"/>
          <w:sz w:val="24"/>
          <w:szCs w:val="24"/>
        </w:rPr>
      </w:pPr>
      <w:r w:rsidRPr="0091745D">
        <w:rPr>
          <w:rFonts w:ascii="Times New Roman" w:hAnsi="Times New Roman" w:cs="Times New Roman"/>
          <w:sz w:val="24"/>
          <w:szCs w:val="24"/>
        </w:rPr>
        <w:t>print('Accuracy on train data using Gini: ',accuracy_score(y_train, y_pred = classifier.predict</w:t>
      </w:r>
      <w:r w:rsidR="00436FD9">
        <w:rPr>
          <w:rFonts w:ascii="Times New Roman" w:hAnsi="Times New Roman" w:cs="Times New Roman"/>
          <w:sz w:val="24"/>
          <w:szCs w:val="24"/>
        </w:rPr>
        <w:t xml:space="preserve"> </w:t>
      </w:r>
      <w:r w:rsidRPr="0091745D">
        <w:rPr>
          <w:rFonts w:ascii="Times New Roman" w:hAnsi="Times New Roman" w:cs="Times New Roman"/>
          <w:sz w:val="24"/>
          <w:szCs w:val="24"/>
        </w:rPr>
        <w:t>(X_train)))</w:t>
      </w:r>
    </w:p>
    <w:p w:rsidR="007E3AAC" w:rsidRPr="0091745D" w:rsidRDefault="007E3AAC" w:rsidP="00436FD9">
      <w:pPr>
        <w:spacing w:line="240" w:lineRule="auto"/>
        <w:ind w:left="567" w:right="282"/>
        <w:rPr>
          <w:rFonts w:ascii="Times New Roman" w:hAnsi="Times New Roman" w:cs="Times New Roman"/>
          <w:sz w:val="24"/>
          <w:szCs w:val="24"/>
        </w:rPr>
      </w:pPr>
      <w:r w:rsidRPr="0091745D">
        <w:rPr>
          <w:rFonts w:ascii="Times New Roman" w:hAnsi="Times New Roman" w:cs="Times New Roman"/>
          <w:sz w:val="24"/>
          <w:szCs w:val="24"/>
        </w:rPr>
        <w:t>print('Accuracy on test data using Gini: ',accuracy_score(y_test,y_pred))</w:t>
      </w:r>
    </w:p>
    <w:p w:rsidR="007E3AAC" w:rsidRPr="00D22BD3" w:rsidRDefault="007E3AAC" w:rsidP="00436FD9">
      <w:pPr>
        <w:spacing w:line="240" w:lineRule="auto"/>
        <w:ind w:left="567" w:right="282"/>
        <w:rPr>
          <w:rFonts w:ascii="Times New Roman" w:hAnsi="Times New Roman" w:cs="Times New Roman"/>
          <w:sz w:val="24"/>
          <w:szCs w:val="24"/>
        </w:rPr>
      </w:pPr>
    </w:p>
    <w:p w:rsidR="007E3AAC" w:rsidRPr="00D22BD3" w:rsidRDefault="007E3AAC" w:rsidP="00436FD9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7E3AAC" w:rsidRPr="00D22BD3" w:rsidRDefault="007E3AAC" w:rsidP="007E3AAC">
      <w:pPr>
        <w:spacing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7E3AAC" w:rsidRPr="00D22BD3" w:rsidRDefault="007E3AAC" w:rsidP="007E3AAC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Pr="00D22BD3" w:rsidRDefault="007E3AAC" w:rsidP="007E3AAC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8065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7E3AAC" w:rsidRDefault="007E3AAC" w:rsidP="007E3AAC">
      <w:pPr>
        <w:ind w:left="284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3AAC" w:rsidRPr="00B52E98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  <w:r w:rsidRPr="00B52E98">
        <w:rPr>
          <w:rFonts w:ascii="Times New Roman" w:hAnsi="Times New Roman" w:cs="Times New Roman"/>
          <w:sz w:val="24"/>
          <w:szCs w:val="24"/>
        </w:rPr>
        <w:t>array([120197.8256403 ,  88644.21802942,  74146.61453254, 118492.2252289 ,</w:t>
      </w:r>
    </w:p>
    <w:p w:rsidR="007E3AAC" w:rsidRPr="00B52E98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  <w:r w:rsidRPr="00B52E98">
        <w:rPr>
          <w:rFonts w:ascii="Times New Roman" w:hAnsi="Times New Roman" w:cs="Times New Roman"/>
          <w:sz w:val="24"/>
          <w:szCs w:val="24"/>
        </w:rPr>
        <w:t xml:space="preserve">        98025.02029212,  72441.01412114,  63913.01206415,  43445.80712736,</w:t>
      </w: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  <w:r w:rsidRPr="00B52E98">
        <w:rPr>
          <w:rFonts w:ascii="Times New Roman" w:hAnsi="Times New Roman" w:cs="Times New Roman"/>
          <w:sz w:val="24"/>
          <w:szCs w:val="24"/>
        </w:rPr>
        <w:t xml:space="preserve">        64765.81226984, 112522.623789  , 107405.82255481])</w:t>
      </w:r>
      <w:r>
        <w:rPr>
          <w:rFonts w:ascii="Times New Roman" w:hAnsi="Times New Roman" w:cs="Times New Roman"/>
          <w:sz w:val="24"/>
          <w:szCs w:val="24"/>
        </w:rPr>
        <w:t>\</w:t>
      </w: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Pr="00B52E98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  <w:r w:rsidRPr="00B52E98">
        <w:rPr>
          <w:rFonts w:ascii="Times New Roman" w:hAnsi="Times New Roman" w:cs="Times New Roman"/>
          <w:sz w:val="24"/>
          <w:szCs w:val="24"/>
        </w:rPr>
        <w:t>Coefficients:  [8528.00205699]</w:t>
      </w: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  <w:r w:rsidRPr="00B52E98">
        <w:rPr>
          <w:rFonts w:ascii="Times New Roman" w:hAnsi="Times New Roman" w:cs="Times New Roman"/>
          <w:sz w:val="24"/>
          <w:szCs w:val="24"/>
        </w:rPr>
        <w:t>intercept: 30653.80404187284</w:t>
      </w: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Pr="00B52E98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  <w:r w:rsidRPr="00B52E98">
        <w:rPr>
          <w:rFonts w:ascii="Times New Roman" w:hAnsi="Times New Roman" w:cs="Times New Roman"/>
          <w:sz w:val="24"/>
          <w:szCs w:val="24"/>
        </w:rPr>
        <w:t>array([121872,  91738,  66029, 122391, 101302,  67938,  63218,  37731,</w:t>
      </w: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8480" behindDoc="0" locked="0" layoutInCell="1" allowOverlap="1" wp14:anchorId="72544723" wp14:editId="263A10F6">
            <wp:simplePos x="0" y="0"/>
            <wp:positionH relativeFrom="column">
              <wp:posOffset>353060</wp:posOffset>
            </wp:positionH>
            <wp:positionV relativeFrom="paragraph">
              <wp:posOffset>1284605</wp:posOffset>
            </wp:positionV>
            <wp:extent cx="5216525" cy="3533140"/>
            <wp:effectExtent l="0" t="0" r="0" b="0"/>
            <wp:wrapTopAndBottom/>
            <wp:docPr id="10" name="Picture 10" descr="C:\Users\Acer\Desktop\lab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C:\Users\Acer\Desktop\lab\6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52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2E98">
        <w:rPr>
          <w:rFonts w:ascii="Times New Roman" w:hAnsi="Times New Roman" w:cs="Times New Roman"/>
          <w:sz w:val="24"/>
          <w:szCs w:val="24"/>
        </w:rPr>
        <w:t xml:space="preserve">        55794, 112635, 105582])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Pr="00FF7526" w:rsidRDefault="007E3AAC" w:rsidP="007E3AAC">
      <w:pPr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NO : 9</w:t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DATE 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27</w:t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0</w:t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>1 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2022</w:t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</w:p>
    <w:p w:rsidR="007E3AAC" w:rsidRPr="00FF7526" w:rsidRDefault="007E3AAC" w:rsidP="007E3AAC">
      <w:pPr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 : Implement simple linear regression using salary dataset.</w:t>
      </w: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  <w:r w:rsidRPr="00FF7526">
        <w:rPr>
          <w:rFonts w:ascii="Times New Roman" w:hAnsi="Times New Roman" w:cs="Times New Roman"/>
          <w:b/>
          <w:bCs/>
          <w:sz w:val="24"/>
          <w:szCs w:val="24"/>
        </w:rPr>
        <w:t>SOURCE CODE :</w:t>
      </w:r>
      <w:r w:rsidRPr="00FF75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3AAC" w:rsidRPr="00252A2D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252A2D">
        <w:rPr>
          <w:rFonts w:ascii="Times New Roman" w:hAnsi="Times New Roman" w:cs="Times New Roman"/>
          <w:sz w:val="24"/>
          <w:szCs w:val="24"/>
        </w:rPr>
        <w:t>import numpy as np</w:t>
      </w:r>
    </w:p>
    <w:p w:rsidR="007E3AAC" w:rsidRPr="00252A2D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252A2D">
        <w:rPr>
          <w:rFonts w:ascii="Times New Roman" w:hAnsi="Times New Roman" w:cs="Times New Roman"/>
          <w:sz w:val="24"/>
          <w:szCs w:val="24"/>
        </w:rPr>
        <w:t>import pandas as pd</w:t>
      </w:r>
    </w:p>
    <w:p w:rsidR="007E3AAC" w:rsidRPr="00252A2D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252A2D">
        <w:rPr>
          <w:rFonts w:ascii="Times New Roman" w:hAnsi="Times New Roman" w:cs="Times New Roman"/>
          <w:sz w:val="24"/>
          <w:szCs w:val="24"/>
        </w:rPr>
        <w:t>import matplotlib.pyplot as plt</w:t>
      </w:r>
    </w:p>
    <w:p w:rsidR="007E3AAC" w:rsidRPr="00252A2D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252A2D">
        <w:rPr>
          <w:rFonts w:ascii="Times New Roman" w:hAnsi="Times New Roman" w:cs="Times New Roman"/>
          <w:sz w:val="24"/>
          <w:szCs w:val="24"/>
        </w:rPr>
        <w:t>dataset = pd.read_csv('./Salary.csv')</w:t>
      </w:r>
    </w:p>
    <w:p w:rsidR="007E3AAC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252A2D">
        <w:rPr>
          <w:rFonts w:ascii="Times New Roman" w:hAnsi="Times New Roman" w:cs="Times New Roman"/>
          <w:sz w:val="24"/>
          <w:szCs w:val="24"/>
        </w:rPr>
        <w:t>dataset.head()</w:t>
      </w:r>
    </w:p>
    <w:p w:rsidR="007E3AAC" w:rsidRPr="00252A2D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252A2D">
        <w:rPr>
          <w:rFonts w:ascii="Times New Roman" w:hAnsi="Times New Roman" w:cs="Times New Roman"/>
          <w:sz w:val="24"/>
          <w:szCs w:val="24"/>
        </w:rPr>
        <w:t>X = dataset.iloc[:,:-1].values #independent variable array</w:t>
      </w:r>
    </w:p>
    <w:p w:rsidR="007E3AAC" w:rsidRPr="00252A2D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252A2D">
        <w:rPr>
          <w:rFonts w:ascii="Times New Roman" w:hAnsi="Times New Roman" w:cs="Times New Roman"/>
          <w:sz w:val="24"/>
          <w:szCs w:val="24"/>
        </w:rPr>
        <w:t>y = dataset.iloc[:,1].values  #dependent variable vector</w:t>
      </w:r>
    </w:p>
    <w:p w:rsidR="007E3AAC" w:rsidRPr="00252A2D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252A2D">
        <w:rPr>
          <w:rFonts w:ascii="Times New Roman" w:hAnsi="Times New Roman" w:cs="Times New Roman"/>
          <w:sz w:val="24"/>
          <w:szCs w:val="24"/>
        </w:rPr>
        <w:t># splitting the dataset</w:t>
      </w:r>
    </w:p>
    <w:p w:rsidR="007E3AAC" w:rsidRPr="00252A2D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252A2D">
        <w:rPr>
          <w:rFonts w:ascii="Times New Roman" w:hAnsi="Times New Roman" w:cs="Times New Roman"/>
          <w:sz w:val="24"/>
          <w:szCs w:val="24"/>
        </w:rPr>
        <w:t>from sklearn.model_selection import train_test_split</w:t>
      </w:r>
    </w:p>
    <w:p w:rsidR="007E3AAC" w:rsidRPr="00252A2D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252A2D">
        <w:rPr>
          <w:rFonts w:ascii="Times New Roman" w:hAnsi="Times New Roman" w:cs="Times New Roman"/>
          <w:sz w:val="24"/>
          <w:szCs w:val="24"/>
        </w:rPr>
        <w:t>X_train, X_test, y_train, y_test = train_test_split(X,y,test_size=0.3,random_state=0)</w:t>
      </w:r>
    </w:p>
    <w:p w:rsidR="007E3AAC" w:rsidRPr="00252A2D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252A2D">
        <w:rPr>
          <w:rFonts w:ascii="Times New Roman" w:hAnsi="Times New Roman" w:cs="Times New Roman"/>
          <w:sz w:val="24"/>
          <w:szCs w:val="24"/>
        </w:rPr>
        <w:t>from sklearn.linear_model import LinearRegression</w:t>
      </w:r>
    </w:p>
    <w:p w:rsidR="007E3AAC" w:rsidRPr="00252A2D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252A2D">
        <w:rPr>
          <w:rFonts w:ascii="Times New Roman" w:hAnsi="Times New Roman" w:cs="Times New Roman"/>
          <w:sz w:val="24"/>
          <w:szCs w:val="24"/>
        </w:rPr>
        <w:t>regressor = LinearRegression()</w:t>
      </w:r>
    </w:p>
    <w:p w:rsidR="007E3AAC" w:rsidRPr="00252A2D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252A2D">
        <w:rPr>
          <w:rFonts w:ascii="Times New Roman" w:hAnsi="Times New Roman" w:cs="Times New Roman"/>
          <w:sz w:val="24"/>
          <w:szCs w:val="24"/>
        </w:rPr>
        <w:t>regressor.fit(X_train,y_train) #actually produces the linear eqn for the data</w:t>
      </w:r>
    </w:p>
    <w:p w:rsidR="007E3AAC" w:rsidRPr="00252A2D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252A2D">
        <w:rPr>
          <w:rFonts w:ascii="Times New Roman" w:hAnsi="Times New Roman" w:cs="Times New Roman"/>
          <w:sz w:val="24"/>
          <w:szCs w:val="24"/>
        </w:rPr>
        <w:t> # predicting the test set results</w:t>
      </w:r>
    </w:p>
    <w:p w:rsidR="007E3AAC" w:rsidRPr="00252A2D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252A2D">
        <w:rPr>
          <w:rFonts w:ascii="Times New Roman" w:hAnsi="Times New Roman" w:cs="Times New Roman"/>
          <w:sz w:val="24"/>
          <w:szCs w:val="24"/>
        </w:rPr>
        <w:t>y_pred = regressor.predict(X_test) </w:t>
      </w:r>
    </w:p>
    <w:p w:rsidR="007E3AAC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252A2D">
        <w:rPr>
          <w:rFonts w:ascii="Times New Roman" w:hAnsi="Times New Roman" w:cs="Times New Roman"/>
          <w:sz w:val="24"/>
          <w:szCs w:val="24"/>
        </w:rPr>
        <w:t>y_pred</w:t>
      </w:r>
    </w:p>
    <w:p w:rsidR="007E3AAC" w:rsidRPr="00252A2D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252A2D">
        <w:rPr>
          <w:rFonts w:ascii="Times New Roman" w:hAnsi="Times New Roman" w:cs="Times New Roman"/>
          <w:sz w:val="24"/>
          <w:szCs w:val="24"/>
        </w:rPr>
        <w:t>print('Coefficients: ', regressor.coef_)</w:t>
      </w:r>
    </w:p>
    <w:p w:rsidR="007E3AAC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252A2D">
        <w:rPr>
          <w:rFonts w:ascii="Times New Roman" w:hAnsi="Times New Roman" w:cs="Times New Roman"/>
          <w:sz w:val="24"/>
          <w:szCs w:val="24"/>
        </w:rPr>
        <w:t>print('intercept:', regressor.intercept_)</w:t>
      </w:r>
    </w:p>
    <w:p w:rsidR="007E3AAC" w:rsidRPr="00252A2D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print((y_test)</w:t>
      </w:r>
    </w:p>
    <w:p w:rsidR="007E3AAC" w:rsidRPr="00B52E98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B52E98">
        <w:rPr>
          <w:rFonts w:ascii="Times New Roman" w:hAnsi="Times New Roman" w:cs="Times New Roman"/>
          <w:sz w:val="24"/>
          <w:szCs w:val="24"/>
        </w:rPr>
        <w:t>plt.scatter(X_train, y_train, color='red') # plotting the observation line</w:t>
      </w:r>
    </w:p>
    <w:p w:rsidR="007E3AAC" w:rsidRPr="00B52E98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B52E98">
        <w:rPr>
          <w:rFonts w:ascii="Times New Roman" w:hAnsi="Times New Roman" w:cs="Times New Roman"/>
          <w:sz w:val="24"/>
          <w:szCs w:val="24"/>
        </w:rPr>
        <w:t>plt.plot(X_train, regressor.predict(X_train), color='blue') # plotting the regression line</w:t>
      </w:r>
    </w:p>
    <w:p w:rsidR="007E3AAC" w:rsidRPr="00B52E98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B52E98">
        <w:rPr>
          <w:rFonts w:ascii="Times New Roman" w:hAnsi="Times New Roman" w:cs="Times New Roman"/>
          <w:sz w:val="24"/>
          <w:szCs w:val="24"/>
        </w:rPr>
        <w:t>plt.title("Salary vs Experience (Training set)") # stating the title of the graph</w:t>
      </w:r>
    </w:p>
    <w:p w:rsidR="007E3AAC" w:rsidRPr="00B52E98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B52E98">
        <w:rPr>
          <w:rFonts w:ascii="Times New Roman" w:hAnsi="Times New Roman" w:cs="Times New Roman"/>
          <w:sz w:val="24"/>
          <w:szCs w:val="24"/>
        </w:rPr>
        <w:t>plt.xlabel("Years of experience") # adding the name of x-axis</w:t>
      </w:r>
    </w:p>
    <w:p w:rsidR="007E3AAC" w:rsidRPr="00B52E98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B52E98">
        <w:rPr>
          <w:rFonts w:ascii="Times New Roman" w:hAnsi="Times New Roman" w:cs="Times New Roman"/>
          <w:sz w:val="24"/>
          <w:szCs w:val="24"/>
        </w:rPr>
        <w:t>plt.ylabel("Salaries") # adding the name of y-axis</w:t>
      </w:r>
    </w:p>
    <w:p w:rsidR="007E3AAC" w:rsidRPr="00B52E98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B52E98">
        <w:rPr>
          <w:rFonts w:ascii="Times New Roman" w:hAnsi="Times New Roman" w:cs="Times New Roman"/>
          <w:sz w:val="24"/>
          <w:szCs w:val="24"/>
        </w:rPr>
        <w:t>plt.show() # specifies end of graph</w:t>
      </w:r>
    </w:p>
    <w:p w:rsidR="007E3AAC" w:rsidRPr="00B52E98" w:rsidRDefault="007E3AAC" w:rsidP="007E3AAC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B52E98">
        <w:rPr>
          <w:rFonts w:ascii="Times New Roman" w:hAnsi="Times New Roman" w:cs="Times New Roman"/>
          <w:sz w:val="24"/>
          <w:szCs w:val="24"/>
        </w:rPr>
        <w:t> </w:t>
      </w:r>
    </w:p>
    <w:p w:rsidR="007E3AAC" w:rsidRDefault="007E3AAC" w:rsidP="007E3AAC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Pr="00252A2D" w:rsidRDefault="007E3AAC" w:rsidP="007E3AAC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7456" behindDoc="0" locked="0" layoutInCell="1" allowOverlap="1" wp14:anchorId="1CA981F7" wp14:editId="2DEB96FB">
            <wp:simplePos x="0" y="0"/>
            <wp:positionH relativeFrom="column">
              <wp:posOffset>344805</wp:posOffset>
            </wp:positionH>
            <wp:positionV relativeFrom="paragraph">
              <wp:posOffset>433070</wp:posOffset>
            </wp:positionV>
            <wp:extent cx="5216525" cy="3533140"/>
            <wp:effectExtent l="0" t="0" r="0" b="0"/>
            <wp:wrapTopAndBottom/>
            <wp:docPr id="11" name="Picture 11" descr="C:\Users\Acer\Desktop\lab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C:\Users\Acer\Desktop\lab\5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52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3AAC" w:rsidRDefault="007E3AAC" w:rsidP="007E3AAC">
      <w:pPr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rPr>
          <w:rFonts w:ascii="Times New Roman" w:hAnsi="Times New Roman" w:cs="Times New Roman"/>
          <w:sz w:val="24"/>
          <w:szCs w:val="24"/>
        </w:rPr>
      </w:pPr>
    </w:p>
    <w:p w:rsidR="00217790" w:rsidRDefault="00217790" w:rsidP="007E3AAC">
      <w:pPr>
        <w:rPr>
          <w:rFonts w:ascii="Times New Roman" w:hAnsi="Times New Roman" w:cs="Times New Roman"/>
          <w:sz w:val="24"/>
          <w:szCs w:val="24"/>
        </w:rPr>
      </w:pPr>
    </w:p>
    <w:p w:rsidR="007E3AAC" w:rsidRPr="00B52E98" w:rsidRDefault="007E3AAC" w:rsidP="00436FD9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B52E98">
        <w:rPr>
          <w:rFonts w:ascii="Times New Roman" w:hAnsi="Times New Roman" w:cs="Times New Roman"/>
          <w:sz w:val="24"/>
          <w:szCs w:val="24"/>
        </w:rPr>
        <w:t>plt.scatter(X_test, y_test, color='red') </w:t>
      </w:r>
    </w:p>
    <w:p w:rsidR="007E3AAC" w:rsidRPr="00B52E98" w:rsidRDefault="007E3AAC" w:rsidP="00436FD9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B52E98">
        <w:rPr>
          <w:rFonts w:ascii="Times New Roman" w:hAnsi="Times New Roman" w:cs="Times New Roman"/>
          <w:sz w:val="24"/>
          <w:szCs w:val="24"/>
        </w:rPr>
        <w:t>plt.plot(X_train, regressor.predict(X_train), color='blue') # plotting the regression line</w:t>
      </w:r>
    </w:p>
    <w:p w:rsidR="00217790" w:rsidRDefault="007E3AAC" w:rsidP="00436FD9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B52E98">
        <w:rPr>
          <w:rFonts w:ascii="Times New Roman" w:hAnsi="Times New Roman" w:cs="Times New Roman"/>
          <w:sz w:val="24"/>
          <w:szCs w:val="24"/>
        </w:rPr>
        <w:t>plt.title("Salary vs Experience (Testing set)")</w:t>
      </w:r>
    </w:p>
    <w:p w:rsidR="007E3AAC" w:rsidRPr="00B52E98" w:rsidRDefault="007E3AAC" w:rsidP="00436FD9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B52E98">
        <w:rPr>
          <w:rFonts w:ascii="Times New Roman" w:hAnsi="Times New Roman" w:cs="Times New Roman"/>
          <w:sz w:val="24"/>
          <w:szCs w:val="24"/>
        </w:rPr>
        <w:t> plt.xlabel("Years of experience") </w:t>
      </w:r>
      <w:bookmarkStart w:id="1" w:name="_GoBack"/>
      <w:bookmarkEnd w:id="1"/>
    </w:p>
    <w:p w:rsidR="007E3AAC" w:rsidRPr="00B52E98" w:rsidRDefault="007E3AAC" w:rsidP="00436FD9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B52E98">
        <w:rPr>
          <w:rFonts w:ascii="Times New Roman" w:hAnsi="Times New Roman" w:cs="Times New Roman"/>
          <w:sz w:val="24"/>
          <w:szCs w:val="24"/>
        </w:rPr>
        <w:t>plt.ylabel("Salaries") </w:t>
      </w:r>
    </w:p>
    <w:p w:rsidR="007E3AAC" w:rsidRPr="00B52E98" w:rsidRDefault="007E3AAC" w:rsidP="00436FD9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B52E98">
        <w:rPr>
          <w:rFonts w:ascii="Times New Roman" w:hAnsi="Times New Roman" w:cs="Times New Roman"/>
          <w:sz w:val="24"/>
          <w:szCs w:val="24"/>
        </w:rPr>
        <w:t>plt.show()</w:t>
      </w:r>
    </w:p>
    <w:p w:rsidR="007E3AAC" w:rsidRDefault="007E3AAC" w:rsidP="007E3A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8065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7E3AAC" w:rsidRDefault="007E3AAC" w:rsidP="007E3AAC">
      <w:pPr>
        <w:ind w:left="284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  <w:r w:rsidRPr="00252A2D">
        <w:rPr>
          <w:rFonts w:ascii="Times New Roman" w:hAnsi="Times New Roman" w:cs="Times New Roman"/>
          <w:sz w:val="24"/>
          <w:szCs w:val="24"/>
        </w:rPr>
        <w:t>LinearRegression()</w:t>
      </w: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Pr="00252A2D" w:rsidRDefault="007E3AAC" w:rsidP="007E3AAC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252A2D">
        <w:rPr>
          <w:rFonts w:ascii="Times New Roman" w:hAnsi="Times New Roman" w:cs="Times New Roman"/>
          <w:sz w:val="24"/>
          <w:szCs w:val="24"/>
        </w:rPr>
        <w:t>intercept: 2.652789668879496</w:t>
      </w:r>
    </w:p>
    <w:p w:rsidR="007E3AAC" w:rsidRPr="00252A2D" w:rsidRDefault="007E3AAC" w:rsidP="007E3AAC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252A2D">
        <w:rPr>
          <w:rFonts w:ascii="Times New Roman" w:hAnsi="Times New Roman" w:cs="Times New Roman"/>
          <w:sz w:val="24"/>
          <w:szCs w:val="24"/>
        </w:rPr>
        <w:t>coefficients:</w:t>
      </w:r>
    </w:p>
    <w:p w:rsidR="007E3AAC" w:rsidRPr="00252A2D" w:rsidRDefault="007E3AAC" w:rsidP="007E3AAC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252A2D">
        <w:rPr>
          <w:rFonts w:ascii="Times New Roman" w:hAnsi="Times New Roman" w:cs="Times New Roman"/>
          <w:sz w:val="24"/>
          <w:szCs w:val="24"/>
        </w:rPr>
        <w:t>[('TV', 0.04542559602399794),</w:t>
      </w:r>
    </w:p>
    <w:p w:rsidR="007E3AAC" w:rsidRPr="00252A2D" w:rsidRDefault="007E3AAC" w:rsidP="007E3AAC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252A2D">
        <w:rPr>
          <w:rFonts w:ascii="Times New Roman" w:hAnsi="Times New Roman" w:cs="Times New Roman"/>
          <w:sz w:val="24"/>
          <w:szCs w:val="24"/>
        </w:rPr>
        <w:t xml:space="preserve"> ('Radio', 0.18975772766893614),</w:t>
      </w:r>
    </w:p>
    <w:p w:rsidR="007E3AAC" w:rsidRPr="00252A2D" w:rsidRDefault="007E3AAC" w:rsidP="007E3AAC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252A2D">
        <w:rPr>
          <w:rFonts w:ascii="Times New Roman" w:hAnsi="Times New Roman" w:cs="Times New Roman"/>
          <w:sz w:val="24"/>
          <w:szCs w:val="24"/>
        </w:rPr>
        <w:t xml:space="preserve"> ('Newspaper', 0.004603078953112072)]</w:t>
      </w:r>
    </w:p>
    <w:p w:rsidR="007E3AAC" w:rsidRDefault="007E3AAC" w:rsidP="007E3AAC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Pr="00252A2D" w:rsidRDefault="007E3AAC" w:rsidP="007E3AAC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252A2D">
        <w:rPr>
          <w:rFonts w:ascii="Times New Roman" w:hAnsi="Times New Roman" w:cs="Times New Roman"/>
          <w:sz w:val="24"/>
          <w:szCs w:val="24"/>
        </w:rPr>
        <w:t>prediction:[10.62160072 20.00625302 16.91850882 19.17040746 20.94974131 13.12284284</w:t>
      </w:r>
    </w:p>
    <w:p w:rsidR="007E3AAC" w:rsidRPr="00252A2D" w:rsidRDefault="007E3AAC" w:rsidP="007E3AAC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252A2D">
        <w:rPr>
          <w:rFonts w:ascii="Times New Roman" w:hAnsi="Times New Roman" w:cs="Times New Roman"/>
          <w:sz w:val="24"/>
          <w:szCs w:val="24"/>
        </w:rPr>
        <w:t xml:space="preserve"> 11.80740696 12.32019766 20.57806782 20.95662688 10.79096475 19.54868702</w:t>
      </w:r>
    </w:p>
    <w:p w:rsidR="007E3AAC" w:rsidRPr="00252A2D" w:rsidRDefault="007E3AAC" w:rsidP="007E3AAC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252A2D">
        <w:rPr>
          <w:rFonts w:ascii="Times New Roman" w:hAnsi="Times New Roman" w:cs="Times New Roman"/>
          <w:sz w:val="24"/>
          <w:szCs w:val="24"/>
        </w:rPr>
        <w:t xml:space="preserve">  6.42403866 15.23133391  8.97226257  7.89897862 16.23599497 12.02636477</w:t>
      </w:r>
    </w:p>
    <w:p w:rsidR="007E3AAC" w:rsidRPr="00252A2D" w:rsidRDefault="007E3AAC" w:rsidP="007E3AAC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252A2D">
        <w:rPr>
          <w:rFonts w:ascii="Times New Roman" w:hAnsi="Times New Roman" w:cs="Times New Roman"/>
          <w:sz w:val="24"/>
          <w:szCs w:val="24"/>
        </w:rPr>
        <w:t xml:space="preserve"> 17.09702178 11.26080277 16.97826292  9.75655721 20.82389762 17.20916742</w:t>
      </w:r>
    </w:p>
    <w:p w:rsidR="007E3AAC" w:rsidRPr="00252A2D" w:rsidRDefault="007E3AAC" w:rsidP="007E3AAC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252A2D">
        <w:rPr>
          <w:rFonts w:ascii="Times New Roman" w:hAnsi="Times New Roman" w:cs="Times New Roman"/>
          <w:sz w:val="24"/>
          <w:szCs w:val="24"/>
        </w:rPr>
        <w:t xml:space="preserve"> 15.13816239 21.97290698 19.20181841 10.07501899 19.39017185 14.8673761</w:t>
      </w:r>
    </w:p>
    <w:p w:rsidR="007E3AAC" w:rsidRPr="00252A2D" w:rsidRDefault="007E3AAC" w:rsidP="007E3AAC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252A2D">
        <w:rPr>
          <w:rFonts w:ascii="Times New Roman" w:hAnsi="Times New Roman" w:cs="Times New Roman"/>
          <w:sz w:val="24"/>
          <w:szCs w:val="24"/>
        </w:rPr>
        <w:t xml:space="preserve"> 14.36798893  7.55604543  9.96742165 14.76342565  7.20995576 13.60003295</w:t>
      </w:r>
    </w:p>
    <w:p w:rsidR="007E3AAC" w:rsidRPr="00252A2D" w:rsidRDefault="007E3AAC" w:rsidP="007E3AAC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252A2D">
        <w:rPr>
          <w:rFonts w:ascii="Times New Roman" w:hAnsi="Times New Roman" w:cs="Times New Roman"/>
          <w:sz w:val="24"/>
          <w:szCs w:val="24"/>
        </w:rPr>
        <w:t xml:space="preserve">  7.49088656 11.70865932 13.46091883 15.2229793  17.18088277 13.56738329</w:t>
      </w:r>
    </w:p>
    <w:p w:rsidR="007E3AAC" w:rsidRPr="00252A2D" w:rsidRDefault="007E3AAC" w:rsidP="007E3AAC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252A2D">
        <w:rPr>
          <w:rFonts w:ascii="Times New Roman" w:hAnsi="Times New Roman" w:cs="Times New Roman"/>
          <w:sz w:val="24"/>
          <w:szCs w:val="24"/>
        </w:rPr>
        <w:t xml:space="preserve"> 14.30942267 13.72909849 11.88559349  8.77039705 12.1244102  19.20252289</w:t>
      </w:r>
    </w:p>
    <w:p w:rsidR="007E3AAC" w:rsidRPr="00252A2D" w:rsidRDefault="007E3AAC" w:rsidP="007E3AAC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252A2D">
        <w:rPr>
          <w:rFonts w:ascii="Times New Roman" w:hAnsi="Times New Roman" w:cs="Times New Roman"/>
          <w:sz w:val="24"/>
          <w:szCs w:val="24"/>
        </w:rPr>
        <w:t xml:space="preserve">  9.08376601  5.15367352 16.22852749 18.14111213 12.94835466 16.86274503</w:t>
      </w:r>
    </w:p>
    <w:p w:rsidR="007E3AAC" w:rsidRPr="00252A2D" w:rsidRDefault="007E3AAC" w:rsidP="007E3AAC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252A2D">
        <w:rPr>
          <w:rFonts w:ascii="Times New Roman" w:hAnsi="Times New Roman" w:cs="Times New Roman"/>
          <w:sz w:val="24"/>
          <w:szCs w:val="24"/>
        </w:rPr>
        <w:t xml:space="preserve"> 17.86462435 12.33930625  4.3575739  11.25904494 16.11560622 13.56602169]</w:t>
      </w:r>
    </w:p>
    <w:p w:rsidR="007E3AAC" w:rsidRDefault="007E3AAC" w:rsidP="007E3AAC">
      <w:pPr>
        <w:ind w:left="284" w:right="282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E3AAC" w:rsidRDefault="007E3AAC" w:rsidP="007E3AAC">
      <w:pPr>
        <w:ind w:left="284" w:right="282"/>
        <w:rPr>
          <w:rFonts w:ascii="Times New Roman" w:hAnsi="Times New Roman" w:cs="Times New Roman"/>
          <w:sz w:val="24"/>
          <w:szCs w:val="24"/>
        </w:rPr>
      </w:pPr>
    </w:p>
    <w:p w:rsidR="007E3AAC" w:rsidRPr="00FF7526" w:rsidRDefault="007E3AAC" w:rsidP="007E3AAC">
      <w:pPr>
        <w:ind w:left="284" w:right="28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NO : 10</w:t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 xml:space="preserve">     DATE 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28</w:t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 xml:space="preserve"> – 01 – 2022     </w:t>
      </w:r>
    </w:p>
    <w:p w:rsidR="007E3AAC" w:rsidRPr="00FF7526" w:rsidRDefault="007E3AAC" w:rsidP="007E3AAC">
      <w:pPr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 : Implement Multiple Linear Regression using Advertising dataset.</w:t>
      </w:r>
    </w:p>
    <w:p w:rsidR="007E3AAC" w:rsidRPr="00FF7526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  <w:r w:rsidRPr="00FF7526">
        <w:rPr>
          <w:rFonts w:ascii="Times New Roman" w:hAnsi="Times New Roman" w:cs="Times New Roman"/>
          <w:b/>
          <w:bCs/>
          <w:sz w:val="24"/>
          <w:szCs w:val="24"/>
        </w:rPr>
        <w:t>SOURCE CODE :</w:t>
      </w:r>
      <w:r w:rsidRPr="00FF75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3AAC" w:rsidRPr="00252A2D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252A2D">
        <w:rPr>
          <w:rFonts w:ascii="Times New Roman" w:hAnsi="Times New Roman" w:cs="Times New Roman"/>
          <w:sz w:val="24"/>
          <w:szCs w:val="24"/>
        </w:rPr>
        <w:t>import pandas as pd</w:t>
      </w:r>
    </w:p>
    <w:p w:rsidR="007E3AAC" w:rsidRPr="00252A2D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252A2D">
        <w:rPr>
          <w:rFonts w:ascii="Times New Roman" w:hAnsi="Times New Roman" w:cs="Times New Roman"/>
          <w:sz w:val="24"/>
          <w:szCs w:val="24"/>
        </w:rPr>
        <w:t>dst = pd.read_csv('./Advertising.csv')</w:t>
      </w:r>
    </w:p>
    <w:p w:rsidR="007E3AAC" w:rsidRPr="00252A2D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252A2D">
        <w:rPr>
          <w:rFonts w:ascii="Times New Roman" w:hAnsi="Times New Roman" w:cs="Times New Roman"/>
          <w:sz w:val="24"/>
          <w:szCs w:val="24"/>
        </w:rPr>
        <w:t>dst.head()</w:t>
      </w:r>
    </w:p>
    <w:p w:rsidR="007E3AAC" w:rsidRPr="00252A2D" w:rsidRDefault="007E3AAC" w:rsidP="00436FD9">
      <w:pPr>
        <w:ind w:left="284" w:firstLine="283"/>
        <w:rPr>
          <w:rFonts w:ascii="Times New Roman" w:hAnsi="Times New Roman" w:cs="Times New Roman"/>
          <w:sz w:val="24"/>
          <w:szCs w:val="24"/>
        </w:rPr>
      </w:pPr>
      <w:r w:rsidRPr="00252A2D">
        <w:rPr>
          <w:rFonts w:ascii="Times New Roman" w:hAnsi="Times New Roman" w:cs="Times New Roman"/>
          <w:sz w:val="24"/>
          <w:szCs w:val="24"/>
        </w:rPr>
        <w:t>x = dst.iloc[:,:-1]</w:t>
      </w:r>
    </w:p>
    <w:p w:rsidR="007E3AAC" w:rsidRPr="00252A2D" w:rsidRDefault="007E3AAC" w:rsidP="00436FD9">
      <w:pPr>
        <w:ind w:left="284" w:firstLine="283"/>
        <w:rPr>
          <w:rFonts w:ascii="Times New Roman" w:hAnsi="Times New Roman" w:cs="Times New Roman"/>
          <w:sz w:val="24"/>
          <w:szCs w:val="24"/>
        </w:rPr>
      </w:pPr>
      <w:r w:rsidRPr="00252A2D">
        <w:rPr>
          <w:rFonts w:ascii="Times New Roman" w:hAnsi="Times New Roman" w:cs="Times New Roman"/>
          <w:sz w:val="24"/>
          <w:szCs w:val="24"/>
        </w:rPr>
        <w:t>y = dst.iloc[:,-1]</w:t>
      </w:r>
    </w:p>
    <w:p w:rsidR="007E3AAC" w:rsidRPr="00252A2D" w:rsidRDefault="007E3AAC" w:rsidP="00436FD9">
      <w:pPr>
        <w:ind w:left="284" w:firstLine="283"/>
        <w:rPr>
          <w:rFonts w:ascii="Times New Roman" w:hAnsi="Times New Roman" w:cs="Times New Roman"/>
          <w:sz w:val="24"/>
          <w:szCs w:val="24"/>
        </w:rPr>
      </w:pPr>
      <w:r w:rsidRPr="00252A2D">
        <w:rPr>
          <w:rFonts w:ascii="Times New Roman" w:hAnsi="Times New Roman" w:cs="Times New Roman"/>
          <w:sz w:val="24"/>
          <w:szCs w:val="24"/>
        </w:rPr>
        <w:t>x.head()</w:t>
      </w:r>
    </w:p>
    <w:p w:rsidR="007E3AAC" w:rsidRPr="00252A2D" w:rsidRDefault="007E3AAC" w:rsidP="00436FD9">
      <w:pPr>
        <w:ind w:left="284" w:firstLine="283"/>
        <w:rPr>
          <w:rFonts w:ascii="Times New Roman" w:hAnsi="Times New Roman" w:cs="Times New Roman"/>
          <w:sz w:val="24"/>
          <w:szCs w:val="24"/>
        </w:rPr>
      </w:pPr>
      <w:r w:rsidRPr="00252A2D">
        <w:rPr>
          <w:rFonts w:ascii="Times New Roman" w:hAnsi="Times New Roman" w:cs="Times New Roman"/>
          <w:sz w:val="24"/>
          <w:szCs w:val="24"/>
        </w:rPr>
        <w:t>from sklearn.model_selection import train_test_split</w:t>
      </w:r>
    </w:p>
    <w:p w:rsidR="007E3AAC" w:rsidRDefault="007E3AAC" w:rsidP="00436FD9">
      <w:pPr>
        <w:ind w:left="284" w:firstLine="283"/>
        <w:rPr>
          <w:rFonts w:ascii="Times New Roman" w:hAnsi="Times New Roman" w:cs="Times New Roman"/>
          <w:sz w:val="24"/>
          <w:szCs w:val="24"/>
        </w:rPr>
      </w:pPr>
      <w:r w:rsidRPr="00252A2D">
        <w:rPr>
          <w:rFonts w:ascii="Times New Roman" w:hAnsi="Times New Roman" w:cs="Times New Roman"/>
          <w:sz w:val="24"/>
          <w:szCs w:val="24"/>
        </w:rPr>
        <w:t>x_train, x_test, y_train, y_test = train_test_split(x,y,test_size=0.3,random_state=100)</w:t>
      </w:r>
    </w:p>
    <w:p w:rsidR="007E3AAC" w:rsidRPr="00252A2D" w:rsidRDefault="007E3AAC" w:rsidP="00436FD9">
      <w:pPr>
        <w:ind w:left="284" w:firstLine="283"/>
        <w:rPr>
          <w:rFonts w:ascii="Times New Roman" w:hAnsi="Times New Roman" w:cs="Times New Roman"/>
          <w:sz w:val="24"/>
          <w:szCs w:val="24"/>
        </w:rPr>
      </w:pPr>
      <w:r w:rsidRPr="00252A2D">
        <w:rPr>
          <w:rFonts w:ascii="Times New Roman" w:hAnsi="Times New Roman" w:cs="Times New Roman"/>
          <w:sz w:val="24"/>
          <w:szCs w:val="24"/>
        </w:rPr>
        <w:t>from sklearn.linear_model import LinearRegression</w:t>
      </w:r>
    </w:p>
    <w:p w:rsidR="007E3AAC" w:rsidRPr="00252A2D" w:rsidRDefault="007E3AAC" w:rsidP="00436FD9">
      <w:pPr>
        <w:ind w:left="284" w:firstLine="283"/>
        <w:rPr>
          <w:rFonts w:ascii="Times New Roman" w:hAnsi="Times New Roman" w:cs="Times New Roman"/>
          <w:sz w:val="24"/>
          <w:szCs w:val="24"/>
        </w:rPr>
      </w:pPr>
      <w:r w:rsidRPr="00252A2D">
        <w:rPr>
          <w:rFonts w:ascii="Times New Roman" w:hAnsi="Times New Roman" w:cs="Times New Roman"/>
          <w:sz w:val="24"/>
          <w:szCs w:val="24"/>
        </w:rPr>
        <w:t>mr = LinearRegression()</w:t>
      </w:r>
    </w:p>
    <w:p w:rsidR="007E3AAC" w:rsidRPr="00252A2D" w:rsidRDefault="007E3AAC" w:rsidP="00436FD9">
      <w:pPr>
        <w:ind w:left="284" w:firstLine="283"/>
        <w:rPr>
          <w:rFonts w:ascii="Times New Roman" w:hAnsi="Times New Roman" w:cs="Times New Roman"/>
          <w:sz w:val="24"/>
          <w:szCs w:val="24"/>
        </w:rPr>
      </w:pPr>
      <w:r w:rsidRPr="00252A2D">
        <w:rPr>
          <w:rFonts w:ascii="Times New Roman" w:hAnsi="Times New Roman" w:cs="Times New Roman"/>
          <w:sz w:val="24"/>
          <w:szCs w:val="24"/>
        </w:rPr>
        <w:t>mr.fit(x_train,y_train)</w:t>
      </w:r>
    </w:p>
    <w:p w:rsidR="007E3AAC" w:rsidRPr="00252A2D" w:rsidRDefault="007E3AAC" w:rsidP="00436FD9">
      <w:pPr>
        <w:ind w:left="284" w:firstLine="283"/>
        <w:rPr>
          <w:rFonts w:ascii="Times New Roman" w:hAnsi="Times New Roman" w:cs="Times New Roman"/>
          <w:sz w:val="24"/>
          <w:szCs w:val="24"/>
        </w:rPr>
      </w:pPr>
      <w:r w:rsidRPr="00252A2D">
        <w:rPr>
          <w:rFonts w:ascii="Times New Roman" w:hAnsi="Times New Roman" w:cs="Times New Roman"/>
          <w:sz w:val="24"/>
          <w:szCs w:val="24"/>
        </w:rPr>
        <w:t>print('intercept:',mr.intercept_)</w:t>
      </w:r>
    </w:p>
    <w:p w:rsidR="007E3AAC" w:rsidRPr="00252A2D" w:rsidRDefault="007E3AAC" w:rsidP="00436FD9">
      <w:pPr>
        <w:ind w:left="284" w:firstLine="283"/>
        <w:rPr>
          <w:rFonts w:ascii="Times New Roman" w:hAnsi="Times New Roman" w:cs="Times New Roman"/>
          <w:sz w:val="24"/>
          <w:szCs w:val="24"/>
        </w:rPr>
      </w:pPr>
      <w:r w:rsidRPr="00252A2D">
        <w:rPr>
          <w:rFonts w:ascii="Times New Roman" w:hAnsi="Times New Roman" w:cs="Times New Roman"/>
          <w:sz w:val="24"/>
          <w:szCs w:val="24"/>
        </w:rPr>
        <w:t>print("coefficients:")</w:t>
      </w:r>
    </w:p>
    <w:p w:rsidR="007E3AAC" w:rsidRPr="00252A2D" w:rsidRDefault="007E3AAC" w:rsidP="00436FD9">
      <w:pPr>
        <w:ind w:left="284" w:firstLine="283"/>
        <w:rPr>
          <w:rFonts w:ascii="Times New Roman" w:hAnsi="Times New Roman" w:cs="Times New Roman"/>
          <w:sz w:val="24"/>
          <w:szCs w:val="24"/>
        </w:rPr>
      </w:pPr>
      <w:r w:rsidRPr="00252A2D">
        <w:rPr>
          <w:rFonts w:ascii="Times New Roman" w:hAnsi="Times New Roman" w:cs="Times New Roman"/>
          <w:sz w:val="24"/>
          <w:szCs w:val="24"/>
        </w:rPr>
        <w:t>list(zip(x,mr.coef_))</w:t>
      </w:r>
    </w:p>
    <w:p w:rsidR="007E3AAC" w:rsidRPr="00252A2D" w:rsidRDefault="007E3AAC" w:rsidP="00436FD9">
      <w:pPr>
        <w:ind w:left="284" w:firstLine="283"/>
        <w:rPr>
          <w:rFonts w:ascii="Times New Roman" w:hAnsi="Times New Roman" w:cs="Times New Roman"/>
          <w:sz w:val="24"/>
          <w:szCs w:val="24"/>
        </w:rPr>
      </w:pPr>
      <w:r w:rsidRPr="00252A2D">
        <w:rPr>
          <w:rFonts w:ascii="Times New Roman" w:hAnsi="Times New Roman" w:cs="Times New Roman"/>
          <w:sz w:val="24"/>
          <w:szCs w:val="24"/>
        </w:rPr>
        <w:t>y_pred = mr.predict(x_test)</w:t>
      </w:r>
    </w:p>
    <w:p w:rsidR="007E3AAC" w:rsidRPr="00252A2D" w:rsidRDefault="007E3AAC" w:rsidP="00436FD9">
      <w:pPr>
        <w:ind w:left="284" w:firstLine="283"/>
        <w:rPr>
          <w:rFonts w:ascii="Times New Roman" w:hAnsi="Times New Roman" w:cs="Times New Roman"/>
          <w:sz w:val="24"/>
          <w:szCs w:val="24"/>
        </w:rPr>
      </w:pPr>
      <w:r w:rsidRPr="00252A2D">
        <w:rPr>
          <w:rFonts w:ascii="Times New Roman" w:hAnsi="Times New Roman" w:cs="Times New Roman"/>
          <w:sz w:val="24"/>
          <w:szCs w:val="24"/>
        </w:rPr>
        <w:t>print("prediction:{}".format(y_pred))</w:t>
      </w:r>
    </w:p>
    <w:p w:rsidR="007E3AAC" w:rsidRDefault="007E3AAC" w:rsidP="00436FD9">
      <w:pPr>
        <w:ind w:left="284" w:firstLine="283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8065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7E3AAC" w:rsidRDefault="007E3AAC" w:rsidP="007E3AAC">
      <w:pPr>
        <w:ind w:left="284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3AAC" w:rsidRPr="002775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  <w:r w:rsidRPr="002775AC">
        <w:rPr>
          <w:rFonts w:ascii="Times New Roman" w:hAnsi="Times New Roman" w:cs="Times New Roman"/>
          <w:sz w:val="24"/>
          <w:szCs w:val="24"/>
        </w:rPr>
        <w:t>from sklearn.metrics import accuracy_score</w:t>
      </w: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Pr="002775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  <w:r w:rsidRPr="002775AC">
        <w:rPr>
          <w:rFonts w:ascii="Times New Roman" w:hAnsi="Times New Roman" w:cs="Times New Roman"/>
          <w:sz w:val="24"/>
          <w:szCs w:val="24"/>
        </w:rPr>
        <w:t xml:space="preserve">Confusion Matrix : </w:t>
      </w:r>
    </w:p>
    <w:p w:rsidR="007E3AAC" w:rsidRPr="002775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  <w:r w:rsidRPr="002775AC">
        <w:rPr>
          <w:rFonts w:ascii="Times New Roman" w:hAnsi="Times New Roman" w:cs="Times New Roman"/>
          <w:sz w:val="24"/>
          <w:szCs w:val="24"/>
        </w:rPr>
        <w:t xml:space="preserve"> [[124  26]</w:t>
      </w: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  <w:r w:rsidRPr="002775AC">
        <w:rPr>
          <w:rFonts w:ascii="Times New Roman" w:hAnsi="Times New Roman" w:cs="Times New Roman"/>
          <w:sz w:val="24"/>
          <w:szCs w:val="24"/>
        </w:rPr>
        <w:t xml:space="preserve"> [ 33  48]]</w:t>
      </w: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Pr="002775AC" w:rsidRDefault="007E3AAC" w:rsidP="007E3A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846320" cy="1798320"/>
            <wp:effectExtent l="0" t="0" r="0" b="0"/>
            <wp:docPr id="15" name="Picture 1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Pr="00FF7526" w:rsidRDefault="007E3AAC" w:rsidP="007E3AAC">
      <w:pPr>
        <w:ind w:left="284" w:right="28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NO : 11</w:t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 xml:space="preserve"> DATE 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03</w:t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 xml:space="preserve"> – 0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 xml:space="preserve"> – 2022     </w:t>
      </w:r>
    </w:p>
    <w:p w:rsidR="007E3AAC" w:rsidRPr="00FF7526" w:rsidRDefault="007E3AAC" w:rsidP="007E3AAC">
      <w:pPr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 : Implement SVM Classification using diabetes dataset.</w:t>
      </w: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  <w:r w:rsidRPr="00FF7526">
        <w:rPr>
          <w:rFonts w:ascii="Times New Roman" w:hAnsi="Times New Roman" w:cs="Times New Roman"/>
          <w:b/>
          <w:bCs/>
          <w:sz w:val="24"/>
          <w:szCs w:val="24"/>
        </w:rPr>
        <w:t>SOURCE CODE :</w:t>
      </w:r>
      <w:r w:rsidRPr="00FF75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3AAC" w:rsidRPr="005B2B49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5B2B49">
        <w:rPr>
          <w:rFonts w:ascii="Times New Roman" w:hAnsi="Times New Roman" w:cs="Times New Roman"/>
          <w:sz w:val="24"/>
          <w:szCs w:val="24"/>
        </w:rPr>
        <w:t>import pandas as pd</w:t>
      </w:r>
    </w:p>
    <w:p w:rsidR="007E3AAC" w:rsidRPr="005B2B49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5B2B49">
        <w:rPr>
          <w:rFonts w:ascii="Times New Roman" w:hAnsi="Times New Roman" w:cs="Times New Roman"/>
          <w:sz w:val="24"/>
          <w:szCs w:val="24"/>
        </w:rPr>
        <w:t>ds = pd.read_csv('./diabetes.csv')</w:t>
      </w:r>
    </w:p>
    <w:p w:rsidR="007E3AAC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5B2B49">
        <w:rPr>
          <w:rFonts w:ascii="Times New Roman" w:hAnsi="Times New Roman" w:cs="Times New Roman"/>
          <w:sz w:val="24"/>
          <w:szCs w:val="24"/>
        </w:rPr>
        <w:t>ds.head()</w:t>
      </w:r>
    </w:p>
    <w:p w:rsidR="007E3AAC" w:rsidRPr="002775AC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2775AC">
        <w:rPr>
          <w:rFonts w:ascii="Times New Roman" w:hAnsi="Times New Roman" w:cs="Times New Roman"/>
          <w:sz w:val="24"/>
          <w:szCs w:val="24"/>
        </w:rPr>
        <w:t>x = ds.iloc[:,:-1]</w:t>
      </w:r>
    </w:p>
    <w:p w:rsidR="007E3AAC" w:rsidRPr="002775AC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2775AC">
        <w:rPr>
          <w:rFonts w:ascii="Times New Roman" w:hAnsi="Times New Roman" w:cs="Times New Roman"/>
          <w:sz w:val="24"/>
          <w:szCs w:val="24"/>
        </w:rPr>
        <w:t>x.head()</w:t>
      </w:r>
    </w:p>
    <w:p w:rsidR="007E3AAC" w:rsidRPr="002775AC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2775AC">
        <w:rPr>
          <w:rFonts w:ascii="Times New Roman" w:hAnsi="Times New Roman" w:cs="Times New Roman"/>
          <w:sz w:val="24"/>
          <w:szCs w:val="24"/>
        </w:rPr>
        <w:t>y = ds.iloc[:,-1]</w:t>
      </w:r>
    </w:p>
    <w:p w:rsidR="007E3AAC" w:rsidRPr="002775AC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2775AC">
        <w:rPr>
          <w:rFonts w:ascii="Times New Roman" w:hAnsi="Times New Roman" w:cs="Times New Roman"/>
          <w:sz w:val="24"/>
          <w:szCs w:val="24"/>
        </w:rPr>
        <w:t>y.head()</w:t>
      </w:r>
    </w:p>
    <w:p w:rsidR="007E3AAC" w:rsidRPr="002775AC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2775AC">
        <w:rPr>
          <w:rFonts w:ascii="Times New Roman" w:hAnsi="Times New Roman" w:cs="Times New Roman"/>
          <w:sz w:val="24"/>
          <w:szCs w:val="24"/>
        </w:rPr>
        <w:t>from sklearn.model_selection import train_test_split</w:t>
      </w:r>
    </w:p>
    <w:p w:rsidR="007E3AAC" w:rsidRPr="002775AC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2775AC">
        <w:rPr>
          <w:rFonts w:ascii="Times New Roman" w:hAnsi="Times New Roman" w:cs="Times New Roman"/>
          <w:sz w:val="24"/>
          <w:szCs w:val="24"/>
        </w:rPr>
        <w:t>x_train, x_test, y_train, y_test = train_test_split(x,y,test_size = 0.3, random_state = 100)</w:t>
      </w:r>
    </w:p>
    <w:p w:rsidR="007E3AAC" w:rsidRPr="002775AC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2775AC">
        <w:rPr>
          <w:rFonts w:ascii="Times New Roman" w:hAnsi="Times New Roman" w:cs="Times New Roman"/>
          <w:sz w:val="24"/>
          <w:szCs w:val="24"/>
        </w:rPr>
        <w:t>from sklearn.svm import SVC</w:t>
      </w:r>
    </w:p>
    <w:p w:rsidR="007E3AAC" w:rsidRPr="002775AC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2775AC">
        <w:rPr>
          <w:rFonts w:ascii="Times New Roman" w:hAnsi="Times New Roman" w:cs="Times New Roman"/>
          <w:sz w:val="24"/>
          <w:szCs w:val="24"/>
        </w:rPr>
        <w:t>classifier = SVC ( kernel = 'linear')</w:t>
      </w:r>
    </w:p>
    <w:p w:rsidR="007E3AAC" w:rsidRPr="002775AC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2775AC">
        <w:rPr>
          <w:rFonts w:ascii="Times New Roman" w:hAnsi="Times New Roman" w:cs="Times New Roman"/>
          <w:sz w:val="24"/>
          <w:szCs w:val="24"/>
        </w:rPr>
        <w:t>classifier.fit(x_train, y_train)</w:t>
      </w:r>
    </w:p>
    <w:p w:rsidR="007E3AAC" w:rsidRPr="002775AC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2775AC">
        <w:rPr>
          <w:rFonts w:ascii="Times New Roman" w:hAnsi="Times New Roman" w:cs="Times New Roman"/>
          <w:sz w:val="24"/>
          <w:szCs w:val="24"/>
        </w:rPr>
        <w:t>y_pred = classifier.predict(x_test)</w:t>
      </w:r>
    </w:p>
    <w:p w:rsidR="007E3AAC" w:rsidRPr="002775AC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2775AC">
        <w:rPr>
          <w:rFonts w:ascii="Times New Roman" w:hAnsi="Times New Roman" w:cs="Times New Roman"/>
          <w:sz w:val="24"/>
          <w:szCs w:val="24"/>
        </w:rPr>
        <w:t>from sklearn.metrics import accuracy_score</w:t>
      </w:r>
    </w:p>
    <w:p w:rsidR="007E3AAC" w:rsidRPr="002775AC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2775AC">
        <w:rPr>
          <w:rFonts w:ascii="Times New Roman" w:hAnsi="Times New Roman" w:cs="Times New Roman"/>
          <w:sz w:val="24"/>
          <w:szCs w:val="24"/>
        </w:rPr>
        <w:t>ac = accuracy_score(y_test,y_pred)</w:t>
      </w:r>
    </w:p>
    <w:p w:rsidR="007E3AAC" w:rsidRPr="002775AC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2775AC">
        <w:rPr>
          <w:rFonts w:ascii="Times New Roman" w:hAnsi="Times New Roman" w:cs="Times New Roman"/>
          <w:sz w:val="24"/>
          <w:szCs w:val="24"/>
        </w:rPr>
        <w:t>print("Accuracy Score : ",ac)</w:t>
      </w:r>
    </w:p>
    <w:p w:rsidR="007E3AAC" w:rsidRPr="002775AC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2775AC">
        <w:rPr>
          <w:rFonts w:ascii="Times New Roman" w:hAnsi="Times New Roman" w:cs="Times New Roman"/>
          <w:sz w:val="24"/>
          <w:szCs w:val="24"/>
        </w:rPr>
        <w:t>from sklearn.metrics import confusion_matrix</w:t>
      </w:r>
    </w:p>
    <w:p w:rsidR="007E3AAC" w:rsidRPr="002775AC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2775AC">
        <w:rPr>
          <w:rFonts w:ascii="Times New Roman" w:hAnsi="Times New Roman" w:cs="Times New Roman"/>
          <w:sz w:val="24"/>
          <w:szCs w:val="24"/>
        </w:rPr>
        <w:t>cm =  confusion_matrix(y_test, y_pred)</w:t>
      </w:r>
    </w:p>
    <w:p w:rsidR="007E3AAC" w:rsidRPr="002775AC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2775AC">
        <w:rPr>
          <w:rFonts w:ascii="Times New Roman" w:hAnsi="Times New Roman" w:cs="Times New Roman"/>
          <w:sz w:val="24"/>
          <w:szCs w:val="24"/>
        </w:rPr>
        <w:t>print("Confusion Matrix : \n",cm)</w:t>
      </w:r>
    </w:p>
    <w:p w:rsidR="007E3AAC" w:rsidRPr="002775AC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2775AC">
        <w:rPr>
          <w:rFonts w:ascii="Times New Roman" w:hAnsi="Times New Roman" w:cs="Times New Roman"/>
          <w:sz w:val="24"/>
          <w:szCs w:val="24"/>
        </w:rPr>
        <w:t>from sklearn.metrics import classification_report</w:t>
      </w:r>
    </w:p>
    <w:p w:rsidR="007E3AAC" w:rsidRPr="002775AC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2775AC">
        <w:rPr>
          <w:rFonts w:ascii="Times New Roman" w:hAnsi="Times New Roman" w:cs="Times New Roman"/>
          <w:sz w:val="24"/>
          <w:szCs w:val="24"/>
        </w:rPr>
        <w:t>cr = classification_report(y_test,y_pred)</w:t>
      </w:r>
    </w:p>
    <w:p w:rsidR="007E3AAC" w:rsidRPr="002775AC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2775AC">
        <w:rPr>
          <w:rFonts w:ascii="Times New Roman" w:hAnsi="Times New Roman" w:cs="Times New Roman"/>
          <w:sz w:val="24"/>
          <w:szCs w:val="24"/>
        </w:rPr>
        <w:t>print("Classification Report : \n",cr)</w:t>
      </w:r>
    </w:p>
    <w:p w:rsidR="007E3AAC" w:rsidRPr="005B2B49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</w:p>
    <w:p w:rsidR="007E3AAC" w:rsidRPr="00FF7526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8065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7E3AAC" w:rsidRDefault="007E3AAC" w:rsidP="007E3AAC">
      <w:pPr>
        <w:ind w:left="284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 wp14:anchorId="2FC460D4" wp14:editId="1BC36070">
            <wp:simplePos x="0" y="0"/>
            <wp:positionH relativeFrom="column">
              <wp:posOffset>633730</wp:posOffset>
            </wp:positionH>
            <wp:positionV relativeFrom="paragraph">
              <wp:posOffset>441325</wp:posOffset>
            </wp:positionV>
            <wp:extent cx="2660015" cy="1828800"/>
            <wp:effectExtent l="0" t="0" r="6985" b="0"/>
            <wp:wrapTopAndBottom/>
            <wp:docPr id="12" name="Picture 12" descr="C:\Users\Acer\AppData\Local\Microsoft\Windows\INetCache\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cer\AppData\Local\Microsoft\Windows\INetCache\Content.Word\3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3AAC" w:rsidRPr="00F8065D" w:rsidRDefault="007E3AAC" w:rsidP="007E3AAC">
      <w:pPr>
        <w:ind w:left="284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3AAC" w:rsidRDefault="007E3AAC" w:rsidP="007E3AAC">
      <w:pPr>
        <w:ind w:left="284" w:right="282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E3AAC" w:rsidRDefault="007E3AAC" w:rsidP="007E3AAC">
      <w:pPr>
        <w:ind w:left="284" w:right="282"/>
        <w:rPr>
          <w:rFonts w:ascii="Times New Roman" w:hAnsi="Times New Roman" w:cs="Times New Roman"/>
          <w:sz w:val="24"/>
          <w:szCs w:val="24"/>
        </w:rPr>
      </w:pPr>
    </w:p>
    <w:p w:rsidR="007E3AAC" w:rsidRPr="00FF7526" w:rsidRDefault="007E3AAC" w:rsidP="007E3AAC">
      <w:pPr>
        <w:ind w:left="284" w:right="28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NO : 12</w:t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 xml:space="preserve">  DATE 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04</w:t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 xml:space="preserve"> – 02 – 2022     </w:t>
      </w:r>
    </w:p>
    <w:p w:rsidR="007E3AAC" w:rsidRPr="00FF7526" w:rsidRDefault="007E3AAC" w:rsidP="007E3AAC">
      <w:pPr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 : Implement SVM Regression using Advertising dataset.</w:t>
      </w: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  <w:r w:rsidRPr="00FF7526">
        <w:rPr>
          <w:rFonts w:ascii="Times New Roman" w:hAnsi="Times New Roman" w:cs="Times New Roman"/>
          <w:b/>
          <w:bCs/>
          <w:sz w:val="24"/>
          <w:szCs w:val="24"/>
        </w:rPr>
        <w:t>SOURCE CODE :</w:t>
      </w:r>
      <w:r w:rsidRPr="00FF75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3AAC" w:rsidRPr="005B2B49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5B2B49">
        <w:rPr>
          <w:rFonts w:ascii="Times New Roman" w:hAnsi="Times New Roman" w:cs="Times New Roman"/>
          <w:sz w:val="24"/>
          <w:szCs w:val="24"/>
        </w:rPr>
        <w:t>import pandas as pd</w:t>
      </w:r>
    </w:p>
    <w:p w:rsidR="007E3AAC" w:rsidRPr="005B2B49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5B2B49">
        <w:rPr>
          <w:rFonts w:ascii="Times New Roman" w:hAnsi="Times New Roman" w:cs="Times New Roman"/>
          <w:sz w:val="24"/>
          <w:szCs w:val="24"/>
        </w:rPr>
        <w:t>dataset = pd.read_csv("/content/Advertising.csv")</w:t>
      </w:r>
    </w:p>
    <w:p w:rsidR="007E3AAC" w:rsidRPr="005B2B49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5B2B49">
        <w:rPr>
          <w:rFonts w:ascii="Times New Roman" w:hAnsi="Times New Roman" w:cs="Times New Roman"/>
          <w:sz w:val="24"/>
          <w:szCs w:val="24"/>
        </w:rPr>
        <w:t>x=dataset.iloc[:,:-1]</w:t>
      </w:r>
    </w:p>
    <w:p w:rsidR="007E3AAC" w:rsidRPr="005B2B49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5B2B49">
        <w:rPr>
          <w:rFonts w:ascii="Times New Roman" w:hAnsi="Times New Roman" w:cs="Times New Roman"/>
          <w:sz w:val="24"/>
          <w:szCs w:val="24"/>
        </w:rPr>
        <w:t>y=dataset.iloc[:,-1]</w:t>
      </w:r>
    </w:p>
    <w:p w:rsidR="007E3AAC" w:rsidRPr="005B2B49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5B2B49">
        <w:rPr>
          <w:rFonts w:ascii="Times New Roman" w:hAnsi="Times New Roman" w:cs="Times New Roman"/>
          <w:sz w:val="24"/>
          <w:szCs w:val="24"/>
        </w:rPr>
        <w:t>dataset.head()</w:t>
      </w:r>
    </w:p>
    <w:p w:rsidR="007E3AAC" w:rsidRPr="005B2B49" w:rsidRDefault="007E3AAC" w:rsidP="00436FD9">
      <w:pPr>
        <w:ind w:left="284" w:firstLine="283"/>
        <w:rPr>
          <w:rFonts w:ascii="Times New Roman" w:hAnsi="Times New Roman" w:cs="Times New Roman"/>
          <w:sz w:val="24"/>
          <w:szCs w:val="24"/>
        </w:rPr>
      </w:pPr>
      <w:r w:rsidRPr="005B2B49">
        <w:rPr>
          <w:rFonts w:ascii="Times New Roman" w:hAnsi="Times New Roman" w:cs="Times New Roman"/>
          <w:sz w:val="24"/>
          <w:szCs w:val="24"/>
        </w:rPr>
        <w:t>from sklearn.model_selection import train_test_split</w:t>
      </w:r>
    </w:p>
    <w:p w:rsidR="007E3AAC" w:rsidRPr="005B2B49" w:rsidRDefault="007E3AAC" w:rsidP="00436FD9">
      <w:pPr>
        <w:ind w:left="284" w:firstLine="283"/>
        <w:rPr>
          <w:rFonts w:ascii="Times New Roman" w:hAnsi="Times New Roman" w:cs="Times New Roman"/>
          <w:sz w:val="24"/>
          <w:szCs w:val="24"/>
        </w:rPr>
      </w:pPr>
      <w:r w:rsidRPr="005B2B49">
        <w:rPr>
          <w:rFonts w:ascii="Times New Roman" w:hAnsi="Times New Roman" w:cs="Times New Roman"/>
          <w:sz w:val="24"/>
          <w:szCs w:val="24"/>
        </w:rPr>
        <w:t>x_train, x_test, y_train, y_test = train_test_split(x,y,test_size = 0.3, random_state = 100)</w:t>
      </w:r>
    </w:p>
    <w:p w:rsidR="007E3AAC" w:rsidRPr="005B2B49" w:rsidRDefault="007E3AAC" w:rsidP="00436FD9">
      <w:pPr>
        <w:ind w:left="284" w:firstLine="283"/>
        <w:rPr>
          <w:rFonts w:ascii="Times New Roman" w:hAnsi="Times New Roman" w:cs="Times New Roman"/>
          <w:sz w:val="24"/>
          <w:szCs w:val="24"/>
        </w:rPr>
      </w:pPr>
      <w:r w:rsidRPr="005B2B49">
        <w:rPr>
          <w:rFonts w:ascii="Times New Roman" w:hAnsi="Times New Roman" w:cs="Times New Roman"/>
          <w:sz w:val="24"/>
          <w:szCs w:val="24"/>
        </w:rPr>
        <w:t>from sklearn.svm import SVR</w:t>
      </w:r>
    </w:p>
    <w:p w:rsidR="007E3AAC" w:rsidRPr="005B2B49" w:rsidRDefault="007E3AAC" w:rsidP="00436FD9">
      <w:pPr>
        <w:ind w:left="284" w:firstLine="283"/>
        <w:rPr>
          <w:rFonts w:ascii="Times New Roman" w:hAnsi="Times New Roman" w:cs="Times New Roman"/>
          <w:sz w:val="24"/>
          <w:szCs w:val="24"/>
        </w:rPr>
      </w:pPr>
      <w:r w:rsidRPr="005B2B49">
        <w:rPr>
          <w:rFonts w:ascii="Times New Roman" w:hAnsi="Times New Roman" w:cs="Times New Roman"/>
          <w:sz w:val="24"/>
          <w:szCs w:val="24"/>
        </w:rPr>
        <w:t>Re = SVR(kernel='linear')</w:t>
      </w:r>
    </w:p>
    <w:p w:rsidR="007E3AAC" w:rsidRPr="005B2B49" w:rsidRDefault="007E3AAC" w:rsidP="00436FD9">
      <w:pPr>
        <w:ind w:left="284" w:firstLine="283"/>
        <w:rPr>
          <w:rFonts w:ascii="Times New Roman" w:hAnsi="Times New Roman" w:cs="Times New Roman"/>
          <w:sz w:val="24"/>
          <w:szCs w:val="24"/>
        </w:rPr>
      </w:pPr>
      <w:r w:rsidRPr="005B2B49">
        <w:rPr>
          <w:rFonts w:ascii="Times New Roman" w:hAnsi="Times New Roman" w:cs="Times New Roman"/>
          <w:sz w:val="24"/>
          <w:szCs w:val="24"/>
        </w:rPr>
        <w:t>Re.fit(x_train, y_train)</w:t>
      </w:r>
    </w:p>
    <w:p w:rsidR="007E3AAC" w:rsidRPr="005B2B49" w:rsidRDefault="007E3AAC" w:rsidP="00436FD9">
      <w:pPr>
        <w:ind w:left="284" w:firstLine="283"/>
        <w:rPr>
          <w:rFonts w:ascii="Times New Roman" w:hAnsi="Times New Roman" w:cs="Times New Roman"/>
          <w:sz w:val="24"/>
          <w:szCs w:val="24"/>
        </w:rPr>
      </w:pPr>
      <w:r w:rsidRPr="005B2B49">
        <w:rPr>
          <w:rFonts w:ascii="Times New Roman" w:hAnsi="Times New Roman" w:cs="Times New Roman"/>
          <w:sz w:val="24"/>
          <w:szCs w:val="24"/>
        </w:rPr>
        <w:t>y_pred= Re.predict(x_test)</w:t>
      </w:r>
    </w:p>
    <w:p w:rsidR="007E3AAC" w:rsidRPr="005B2B49" w:rsidRDefault="007E3AAC" w:rsidP="00436FD9">
      <w:pPr>
        <w:ind w:left="284" w:firstLine="283"/>
        <w:rPr>
          <w:rFonts w:ascii="Times New Roman" w:hAnsi="Times New Roman" w:cs="Times New Roman"/>
          <w:sz w:val="24"/>
          <w:szCs w:val="24"/>
        </w:rPr>
      </w:pPr>
      <w:r w:rsidRPr="005B2B49">
        <w:rPr>
          <w:rFonts w:ascii="Times New Roman" w:hAnsi="Times New Roman" w:cs="Times New Roman"/>
          <w:sz w:val="24"/>
          <w:szCs w:val="24"/>
        </w:rPr>
        <w:t>diff=pd.DataFrame({'actual Value': y_test, 'Predicted Value': y_pred})</w:t>
      </w:r>
    </w:p>
    <w:p w:rsidR="007E3AAC" w:rsidRPr="005B2B49" w:rsidRDefault="007E3AAC" w:rsidP="00436FD9">
      <w:pPr>
        <w:ind w:left="284" w:firstLine="283"/>
        <w:rPr>
          <w:rFonts w:ascii="Times New Roman" w:hAnsi="Times New Roman" w:cs="Times New Roman"/>
          <w:sz w:val="24"/>
          <w:szCs w:val="24"/>
        </w:rPr>
      </w:pPr>
      <w:r w:rsidRPr="005B2B49">
        <w:rPr>
          <w:rFonts w:ascii="Times New Roman" w:hAnsi="Times New Roman" w:cs="Times New Roman"/>
          <w:sz w:val="24"/>
          <w:szCs w:val="24"/>
        </w:rPr>
        <w:t>diff.head()</w:t>
      </w:r>
    </w:p>
    <w:p w:rsidR="007E3AAC" w:rsidRPr="00FF7526" w:rsidRDefault="007E3AAC" w:rsidP="00436FD9">
      <w:pPr>
        <w:ind w:left="284" w:firstLine="283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E3AAC" w:rsidRDefault="007E3AAC" w:rsidP="007E3AAC">
      <w:pPr>
        <w:ind w:left="284" w:right="282"/>
        <w:rPr>
          <w:rFonts w:ascii="Times New Roman" w:hAnsi="Times New Roman" w:cs="Times New Roman"/>
          <w:sz w:val="24"/>
          <w:szCs w:val="24"/>
        </w:rPr>
      </w:pPr>
    </w:p>
    <w:p w:rsidR="007E3AAC" w:rsidRPr="00F8065D" w:rsidRDefault="007E3AAC" w:rsidP="007E3AAC">
      <w:pPr>
        <w:ind w:left="284" w:right="28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31575DBD" wp14:editId="7FB3E636">
            <wp:simplePos x="0" y="0"/>
            <wp:positionH relativeFrom="column">
              <wp:posOffset>547370</wp:posOffset>
            </wp:positionH>
            <wp:positionV relativeFrom="paragraph">
              <wp:posOffset>447040</wp:posOffset>
            </wp:positionV>
            <wp:extent cx="5174615" cy="3324860"/>
            <wp:effectExtent l="0" t="0" r="6985" b="0"/>
            <wp:wrapTopAndBottom/>
            <wp:docPr id="13" name="Picture 13" descr="C:\Users\Acer\Desktop\lab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cer\Desktop\lab\2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61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065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7E3AAC" w:rsidRDefault="007E3AAC" w:rsidP="007E3AAC">
      <w:pPr>
        <w:ind w:left="284" w:right="282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ind w:left="284" w:right="282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ind w:left="284" w:right="282"/>
        <w:rPr>
          <w:rFonts w:ascii="Times New Roman" w:hAnsi="Times New Roman" w:cs="Times New Roman"/>
          <w:sz w:val="24"/>
          <w:szCs w:val="24"/>
        </w:rPr>
      </w:pPr>
    </w:p>
    <w:p w:rsidR="007E3AAC" w:rsidRPr="001029F1" w:rsidRDefault="007E3AAC" w:rsidP="007E3AAC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1029F1">
        <w:rPr>
          <w:rFonts w:ascii="Times New Roman" w:hAnsi="Times New Roman" w:cs="Times New Roman"/>
          <w:sz w:val="24"/>
          <w:szCs w:val="24"/>
        </w:rPr>
        <w:t>[2 3 2 3 2 3 2 3 2 3 2 3 2 3 2 3 2 3 2 3 2 3 2 3 2 3 2 3 2 3 2 3 2 3 2 3 2</w:t>
      </w:r>
    </w:p>
    <w:p w:rsidR="007E3AAC" w:rsidRPr="001029F1" w:rsidRDefault="007E3AAC" w:rsidP="007E3AAC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1029F1">
        <w:rPr>
          <w:rFonts w:ascii="Times New Roman" w:hAnsi="Times New Roman" w:cs="Times New Roman"/>
          <w:sz w:val="24"/>
          <w:szCs w:val="24"/>
        </w:rPr>
        <w:t xml:space="preserve"> 3 2 3 2 3 2 0 2 3 0 0 0 0 0 0 0 0 0 0 0 0 0 0 0 0 0 0 0 0 0 0 0 0 0 0 0 0</w:t>
      </w:r>
    </w:p>
    <w:p w:rsidR="007E3AAC" w:rsidRPr="001029F1" w:rsidRDefault="007E3AAC" w:rsidP="007E3AAC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1029F1">
        <w:rPr>
          <w:rFonts w:ascii="Times New Roman" w:hAnsi="Times New Roman" w:cs="Times New Roman"/>
          <w:sz w:val="24"/>
          <w:szCs w:val="24"/>
        </w:rPr>
        <w:t xml:space="preserve"> 0 0 0 0 0 0 0 0 0 0 0 0 0 0 0 0 0 0 0 0 0 0 0 0 0 0 0 0 0 0 0 0 0 0 0 0 0</w:t>
      </w:r>
    </w:p>
    <w:p w:rsidR="007E3AAC" w:rsidRPr="001029F1" w:rsidRDefault="007E3AAC" w:rsidP="007E3AAC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1029F1">
        <w:rPr>
          <w:rFonts w:ascii="Times New Roman" w:hAnsi="Times New Roman" w:cs="Times New Roman"/>
          <w:sz w:val="24"/>
          <w:szCs w:val="24"/>
        </w:rPr>
        <w:t xml:space="preserve"> 0 0 0 0 0 0 0 0 0 0 0 0 4 1 4 0 4 1 4 1 4 0 4 1 4 1 4 1 4 1 4 0 4 1 4 1 4</w:t>
      </w:r>
    </w:p>
    <w:p w:rsidR="007E3AAC" w:rsidRPr="001029F1" w:rsidRDefault="007E3AAC" w:rsidP="007E3AAC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1029F1">
        <w:rPr>
          <w:rFonts w:ascii="Times New Roman" w:hAnsi="Times New Roman" w:cs="Times New Roman"/>
          <w:sz w:val="24"/>
          <w:szCs w:val="24"/>
        </w:rPr>
        <w:t xml:space="preserve"> 1 4 1 4 1 4 1 4 1 4 1 4 1 4 1 4 1 4 1 4 1 4 1 4 1 4 1 4 1 4 1 4 1 4 1 4 1</w:t>
      </w:r>
    </w:p>
    <w:p w:rsidR="007E3AAC" w:rsidRDefault="007E3AAC" w:rsidP="007E3AAC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1029F1">
        <w:rPr>
          <w:rFonts w:ascii="Times New Roman" w:hAnsi="Times New Roman" w:cs="Times New Roman"/>
          <w:sz w:val="24"/>
          <w:szCs w:val="24"/>
        </w:rPr>
        <w:t xml:space="preserve"> 4 1 4 1 4 1 4 1 4 1 4 1 4 1 4]</w:t>
      </w: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:rsidR="007E3AAC" w:rsidRDefault="007E3AAC" w:rsidP="007E3AA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:rsidR="007E3AAC" w:rsidRPr="00FF7526" w:rsidRDefault="007E3AAC" w:rsidP="007E3AAC">
      <w:pPr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NO : 13</w:t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DATE 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08</w:t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 xml:space="preserve"> – 02 – 2022     </w:t>
      </w:r>
    </w:p>
    <w:p w:rsidR="007E3AAC" w:rsidRPr="00FF7526" w:rsidRDefault="007E3AAC" w:rsidP="007E3AAC">
      <w:pPr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 : Implement KMeans using mall customer dataset.</w:t>
      </w: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  <w:r w:rsidRPr="00FF7526">
        <w:rPr>
          <w:rFonts w:ascii="Times New Roman" w:hAnsi="Times New Roman" w:cs="Times New Roman"/>
          <w:b/>
          <w:bCs/>
          <w:sz w:val="24"/>
          <w:szCs w:val="24"/>
        </w:rPr>
        <w:t>SOURCE CODE :</w:t>
      </w:r>
      <w:r w:rsidRPr="00FF75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3AAC" w:rsidRPr="00E43EAB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E43EAB">
        <w:rPr>
          <w:rFonts w:ascii="Times New Roman" w:hAnsi="Times New Roman" w:cs="Times New Roman"/>
          <w:sz w:val="24"/>
          <w:szCs w:val="24"/>
        </w:rPr>
        <w:t>import numpy as np</w:t>
      </w:r>
    </w:p>
    <w:p w:rsidR="007E3AAC" w:rsidRPr="00E43EAB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E43EAB">
        <w:rPr>
          <w:rFonts w:ascii="Times New Roman" w:hAnsi="Times New Roman" w:cs="Times New Roman"/>
          <w:sz w:val="24"/>
          <w:szCs w:val="24"/>
        </w:rPr>
        <w:t>import matplotlib.pyplot as plt</w:t>
      </w:r>
    </w:p>
    <w:p w:rsidR="007E3AAC" w:rsidRPr="00E43EAB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E43EAB">
        <w:rPr>
          <w:rFonts w:ascii="Times New Roman" w:hAnsi="Times New Roman" w:cs="Times New Roman"/>
          <w:sz w:val="24"/>
          <w:szCs w:val="24"/>
        </w:rPr>
        <w:t>import pandas as pd </w:t>
      </w:r>
    </w:p>
    <w:p w:rsidR="007E3AAC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E43EAB">
        <w:rPr>
          <w:rFonts w:ascii="Times New Roman" w:hAnsi="Times New Roman" w:cs="Times New Roman"/>
          <w:sz w:val="24"/>
          <w:szCs w:val="24"/>
        </w:rPr>
        <w:t>import sklearn</w:t>
      </w:r>
    </w:p>
    <w:p w:rsidR="007E3AAC" w:rsidRPr="00E43EAB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E43EAB">
        <w:rPr>
          <w:rFonts w:ascii="Times New Roman" w:hAnsi="Times New Roman" w:cs="Times New Roman"/>
          <w:sz w:val="24"/>
          <w:szCs w:val="24"/>
        </w:rPr>
        <w:t>dataset = pd.read_csv('Mall_Customers.csv')</w:t>
      </w:r>
    </w:p>
    <w:p w:rsidR="007E3AAC" w:rsidRPr="00E43EAB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E43EAB">
        <w:rPr>
          <w:rFonts w:ascii="Times New Roman" w:hAnsi="Times New Roman" w:cs="Times New Roman"/>
          <w:sz w:val="24"/>
          <w:szCs w:val="24"/>
        </w:rPr>
        <w:t>X = dataset.iloc[:, [3, 4]].values</w:t>
      </w:r>
    </w:p>
    <w:p w:rsidR="007E3AAC" w:rsidRPr="00E43EAB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E43EAB">
        <w:rPr>
          <w:rFonts w:ascii="Times New Roman" w:hAnsi="Times New Roman" w:cs="Times New Roman"/>
          <w:sz w:val="24"/>
          <w:szCs w:val="24"/>
        </w:rPr>
        <w:t>from sklearn.cluster import KMeans</w:t>
      </w:r>
    </w:p>
    <w:p w:rsidR="007E3AAC" w:rsidRPr="00E43EAB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E43EAB">
        <w:rPr>
          <w:rFonts w:ascii="Times New Roman" w:hAnsi="Times New Roman" w:cs="Times New Roman"/>
          <w:sz w:val="24"/>
          <w:szCs w:val="24"/>
        </w:rPr>
        <w:t>wcss = [] </w:t>
      </w:r>
    </w:p>
    <w:p w:rsidR="007E3AAC" w:rsidRPr="00E43EAB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E43EAB">
        <w:rPr>
          <w:rFonts w:ascii="Times New Roman" w:hAnsi="Times New Roman" w:cs="Times New Roman"/>
          <w:sz w:val="24"/>
          <w:szCs w:val="24"/>
        </w:rPr>
        <w:t>for i in range(1, 11): </w:t>
      </w:r>
    </w:p>
    <w:p w:rsidR="007E3AAC" w:rsidRPr="00E43EAB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E43EAB">
        <w:rPr>
          <w:rFonts w:ascii="Times New Roman" w:hAnsi="Times New Roman" w:cs="Times New Roman"/>
          <w:sz w:val="24"/>
          <w:szCs w:val="24"/>
        </w:rPr>
        <w:t>    kmeans = KMeans(n_clusters = i, init = 'k-means++', random_state = 42)</w:t>
      </w:r>
    </w:p>
    <w:p w:rsidR="007E3AAC" w:rsidRPr="00E43EAB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E43EAB">
        <w:rPr>
          <w:rFonts w:ascii="Times New Roman" w:hAnsi="Times New Roman" w:cs="Times New Roman"/>
          <w:sz w:val="24"/>
          <w:szCs w:val="24"/>
        </w:rPr>
        <w:t>    kmeans.fit(X) </w:t>
      </w:r>
    </w:p>
    <w:p w:rsidR="007E3AAC" w:rsidRPr="00E43EAB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E43EAB">
        <w:rPr>
          <w:rFonts w:ascii="Times New Roman" w:hAnsi="Times New Roman" w:cs="Times New Roman"/>
          <w:sz w:val="24"/>
          <w:szCs w:val="24"/>
        </w:rPr>
        <w:t>    wcss.append(kmeans.inertia_)</w:t>
      </w:r>
    </w:p>
    <w:p w:rsidR="007E3AAC" w:rsidRPr="00E43EAB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E43EAB">
        <w:rPr>
          <w:rFonts w:ascii="Times New Roman" w:hAnsi="Times New Roman" w:cs="Times New Roman"/>
          <w:sz w:val="24"/>
          <w:szCs w:val="24"/>
        </w:rPr>
        <w:t>plt.plot(range(1, 11), wcss)</w:t>
      </w:r>
    </w:p>
    <w:p w:rsidR="007E3AAC" w:rsidRPr="00E43EAB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E43EAB">
        <w:rPr>
          <w:rFonts w:ascii="Times New Roman" w:hAnsi="Times New Roman" w:cs="Times New Roman"/>
          <w:sz w:val="24"/>
          <w:szCs w:val="24"/>
        </w:rPr>
        <w:t>plt.xlabel('Number of clusters')</w:t>
      </w:r>
    </w:p>
    <w:p w:rsidR="007E3AAC" w:rsidRPr="00E43EAB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E43EAB">
        <w:rPr>
          <w:rFonts w:ascii="Times New Roman" w:hAnsi="Times New Roman" w:cs="Times New Roman"/>
          <w:sz w:val="24"/>
          <w:szCs w:val="24"/>
        </w:rPr>
        <w:t>plt.ylabel('WCSS') </w:t>
      </w:r>
    </w:p>
    <w:p w:rsidR="007E3AAC" w:rsidRPr="00E43EAB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E43EAB">
        <w:rPr>
          <w:rFonts w:ascii="Times New Roman" w:hAnsi="Times New Roman" w:cs="Times New Roman"/>
          <w:sz w:val="24"/>
          <w:szCs w:val="24"/>
        </w:rPr>
        <w:t>plt.show()</w:t>
      </w:r>
    </w:p>
    <w:p w:rsidR="007E3AAC" w:rsidRPr="00E43EAB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E43EAB">
        <w:rPr>
          <w:rFonts w:ascii="Times New Roman" w:hAnsi="Times New Roman" w:cs="Times New Roman"/>
          <w:sz w:val="24"/>
          <w:szCs w:val="24"/>
        </w:rPr>
        <w:t>plt.plot(range(1, 11), wcss)</w:t>
      </w:r>
    </w:p>
    <w:p w:rsidR="007E3AAC" w:rsidRPr="00E43EAB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E43EAB">
        <w:rPr>
          <w:rFonts w:ascii="Times New Roman" w:hAnsi="Times New Roman" w:cs="Times New Roman"/>
          <w:sz w:val="24"/>
          <w:szCs w:val="24"/>
        </w:rPr>
        <w:t>plt.xlabel('Number of clusters')</w:t>
      </w:r>
    </w:p>
    <w:p w:rsidR="007E3AAC" w:rsidRPr="00E43EAB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E43EAB">
        <w:rPr>
          <w:rFonts w:ascii="Times New Roman" w:hAnsi="Times New Roman" w:cs="Times New Roman"/>
          <w:sz w:val="24"/>
          <w:szCs w:val="24"/>
        </w:rPr>
        <w:t>plt.ylabel('WCSS') </w:t>
      </w:r>
    </w:p>
    <w:p w:rsidR="007E3AAC" w:rsidRPr="00E43EAB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E43EAB">
        <w:rPr>
          <w:rFonts w:ascii="Times New Roman" w:hAnsi="Times New Roman" w:cs="Times New Roman"/>
          <w:sz w:val="24"/>
          <w:szCs w:val="24"/>
        </w:rPr>
        <w:t>plt.show()</w:t>
      </w:r>
    </w:p>
    <w:p w:rsidR="007E3AAC" w:rsidRPr="00E43EAB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E43EAB">
        <w:rPr>
          <w:rFonts w:ascii="Times New Roman" w:hAnsi="Times New Roman" w:cs="Times New Roman"/>
          <w:sz w:val="24"/>
          <w:szCs w:val="24"/>
        </w:rPr>
        <w:t>kmeans = KMeans(n_clusters = 5, init = "k-means++", random_state = 42)</w:t>
      </w:r>
    </w:p>
    <w:p w:rsidR="007E3AAC" w:rsidRPr="00E43EAB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E43EAB">
        <w:rPr>
          <w:rFonts w:ascii="Times New Roman" w:hAnsi="Times New Roman" w:cs="Times New Roman"/>
          <w:sz w:val="24"/>
          <w:szCs w:val="24"/>
        </w:rPr>
        <w:t>y_kmeans = kmeans.fit_predict(X)</w:t>
      </w:r>
    </w:p>
    <w:p w:rsidR="007E3AAC" w:rsidRPr="00E43EAB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E43EAB">
        <w:rPr>
          <w:rFonts w:ascii="Times New Roman" w:hAnsi="Times New Roman" w:cs="Times New Roman"/>
          <w:sz w:val="24"/>
          <w:szCs w:val="24"/>
        </w:rPr>
        <w:t>print(y_kmeans)</w:t>
      </w:r>
    </w:p>
    <w:p w:rsidR="007E3AAC" w:rsidRPr="00E43EAB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E43EAB">
        <w:rPr>
          <w:rFonts w:ascii="Times New Roman" w:hAnsi="Times New Roman" w:cs="Times New Roman"/>
          <w:sz w:val="24"/>
          <w:szCs w:val="24"/>
        </w:rPr>
        <w:t>plt.scatter(X[y_kmeans == 0, 0], X[y_kmeans == 0, 1], s = 50, c = 'red', label = 'Cluster1')</w:t>
      </w:r>
    </w:p>
    <w:p w:rsidR="007E3AAC" w:rsidRPr="00E43EAB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E43EAB">
        <w:rPr>
          <w:rFonts w:ascii="Times New Roman" w:hAnsi="Times New Roman" w:cs="Times New Roman"/>
          <w:sz w:val="24"/>
          <w:szCs w:val="24"/>
        </w:rPr>
        <w:t>plt.scatter(X[y_kmeans == 1, 0], X[y_kmeans == 1, 1], s = 50, c = 'blue', label = 'Cluster2')</w:t>
      </w:r>
    </w:p>
    <w:p w:rsidR="007E3AAC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E43EAB">
        <w:rPr>
          <w:rFonts w:ascii="Times New Roman" w:hAnsi="Times New Roman" w:cs="Times New Roman"/>
          <w:sz w:val="24"/>
          <w:szCs w:val="24"/>
        </w:rPr>
        <w:t>plt.scatter(X[y_kmeans == 2, 0], X[y_kmeans == 2, 1], s = 50, c = 'green', label = 'Cluster3')</w:t>
      </w:r>
    </w:p>
    <w:p w:rsidR="007E3AAC" w:rsidRDefault="007E3AAC" w:rsidP="007E3AAC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3939B8E" wp14:editId="40C36CD4">
            <wp:extent cx="4946015" cy="3324860"/>
            <wp:effectExtent l="0" t="0" r="6985" b="0"/>
            <wp:docPr id="14" name="Picture 14" descr="C:\Users\Acer\Desktop\lab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cer\Desktop\lab\1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AAC" w:rsidRDefault="007E3AAC" w:rsidP="007E3AAC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Pr="00E43EAB" w:rsidRDefault="007E3AAC" w:rsidP="00436FD9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E43EAB">
        <w:rPr>
          <w:rFonts w:ascii="Times New Roman" w:hAnsi="Times New Roman" w:cs="Times New Roman"/>
          <w:sz w:val="24"/>
          <w:szCs w:val="24"/>
        </w:rPr>
        <w:t>plt.scatter(X[y_kmeans == 3, 0], X[y_kmeans == 3, 1], s = 50, c = 'violet', label = 'Cluster4')</w:t>
      </w:r>
    </w:p>
    <w:p w:rsidR="007E3AAC" w:rsidRPr="00E43EAB" w:rsidRDefault="007E3AAC" w:rsidP="00436FD9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E43EAB">
        <w:rPr>
          <w:rFonts w:ascii="Times New Roman" w:hAnsi="Times New Roman" w:cs="Times New Roman"/>
          <w:sz w:val="24"/>
          <w:szCs w:val="24"/>
        </w:rPr>
        <w:t>plt.scatter(X[y_kmeans == 4, 0], X[y_kmeans == 4, 1], s = 50, c = 'yellow', label = 'Cluster5') </w:t>
      </w:r>
    </w:p>
    <w:p w:rsidR="007E3AAC" w:rsidRPr="00E43EAB" w:rsidRDefault="007E3AAC" w:rsidP="00436FD9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E43EAB">
        <w:rPr>
          <w:rFonts w:ascii="Times New Roman" w:hAnsi="Times New Roman" w:cs="Times New Roman"/>
          <w:sz w:val="24"/>
          <w:szCs w:val="24"/>
        </w:rPr>
        <w:t>plt.scatter(kmeans.cluster_centers_[:, 0], kmeans.cluster_centers_[:, 1], s = 100,marker='x', </w:t>
      </w:r>
      <w:r w:rsidR="00436FD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43EAB">
        <w:rPr>
          <w:rFonts w:ascii="Times New Roman" w:hAnsi="Times New Roman" w:cs="Times New Roman"/>
          <w:sz w:val="24"/>
          <w:szCs w:val="24"/>
        </w:rPr>
        <w:t>c = 'red', label = 'Centroids')</w:t>
      </w:r>
    </w:p>
    <w:p w:rsidR="007E3AAC" w:rsidRPr="00E43EAB" w:rsidRDefault="007E3AAC" w:rsidP="00436FD9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E43EAB">
        <w:rPr>
          <w:rFonts w:ascii="Times New Roman" w:hAnsi="Times New Roman" w:cs="Times New Roman"/>
          <w:sz w:val="24"/>
          <w:szCs w:val="24"/>
        </w:rPr>
        <w:t>plt.xlabel('Annual Income ') </w:t>
      </w:r>
    </w:p>
    <w:p w:rsidR="007E3AAC" w:rsidRPr="00E43EAB" w:rsidRDefault="007E3AAC" w:rsidP="00436FD9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E43EAB">
        <w:rPr>
          <w:rFonts w:ascii="Times New Roman" w:hAnsi="Times New Roman" w:cs="Times New Roman"/>
          <w:sz w:val="24"/>
          <w:szCs w:val="24"/>
        </w:rPr>
        <w:t>plt.ylabel('Spending Score (1-100)')</w:t>
      </w:r>
    </w:p>
    <w:p w:rsidR="007E3AAC" w:rsidRPr="00E43EAB" w:rsidRDefault="007E3AAC" w:rsidP="00436FD9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E43EAB">
        <w:rPr>
          <w:rFonts w:ascii="Times New Roman" w:hAnsi="Times New Roman" w:cs="Times New Roman"/>
          <w:sz w:val="24"/>
          <w:szCs w:val="24"/>
        </w:rPr>
        <w:t>plt.legend() </w:t>
      </w:r>
    </w:p>
    <w:p w:rsidR="007E3AAC" w:rsidRPr="00E43EAB" w:rsidRDefault="007E3AAC" w:rsidP="00436FD9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43EAB">
        <w:rPr>
          <w:rFonts w:ascii="Times New Roman" w:hAnsi="Times New Roman" w:cs="Times New Roman"/>
          <w:sz w:val="24"/>
          <w:szCs w:val="24"/>
        </w:rPr>
        <w:t>plt.show()</w:t>
      </w:r>
    </w:p>
    <w:p w:rsidR="007E3AAC" w:rsidRPr="00E43EAB" w:rsidRDefault="007E3AAC" w:rsidP="007E3AAC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Pr="00E43EAB" w:rsidRDefault="007E3AAC" w:rsidP="007E3AAC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Pr="00FF7526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E3AAC" w:rsidRDefault="007E3AAC" w:rsidP="007E3AAC">
      <w:pPr>
        <w:ind w:left="284" w:right="282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ind w:left="284" w:right="28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8065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7E3AAC" w:rsidRDefault="007E3AAC" w:rsidP="007E3AAC">
      <w:pPr>
        <w:ind w:left="284" w:right="28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3AAC" w:rsidRPr="00E43EAB" w:rsidRDefault="007E3AAC" w:rsidP="007E3AAC">
      <w:pPr>
        <w:ind w:left="284" w:right="282"/>
        <w:rPr>
          <w:rFonts w:ascii="Times New Roman" w:hAnsi="Times New Roman" w:cs="Times New Roman"/>
          <w:sz w:val="24"/>
          <w:szCs w:val="24"/>
        </w:rPr>
      </w:pPr>
      <w:r w:rsidRPr="00E43EAB">
        <w:rPr>
          <w:rFonts w:ascii="Times New Roman" w:hAnsi="Times New Roman" w:cs="Times New Roman"/>
          <w:sz w:val="24"/>
          <w:szCs w:val="24"/>
        </w:rPr>
        <w:t>['Purpose', 'Ease-of-use', 'Speed', 'Learning Curve', 'Documentation', 'JavaScript Support',</w:t>
      </w:r>
      <w:r>
        <w:rPr>
          <w:rFonts w:ascii="Times New Roman" w:hAnsi="Times New Roman" w:cs="Times New Roman"/>
          <w:sz w:val="24"/>
          <w:szCs w:val="24"/>
        </w:rPr>
        <w:tab/>
      </w:r>
      <w:r w:rsidRPr="00E43EAB">
        <w:rPr>
          <w:rFonts w:ascii="Times New Roman" w:hAnsi="Times New Roman" w:cs="Times New Roman"/>
          <w:sz w:val="24"/>
          <w:szCs w:val="24"/>
        </w:rPr>
        <w:t xml:space="preserve"> 'CPU and Memory Usage', 'Size of Web Scraping Project Supported']</w:t>
      </w:r>
    </w:p>
    <w:p w:rsidR="007E3AAC" w:rsidRPr="00E43EAB" w:rsidRDefault="007E3AAC" w:rsidP="007E3AAC">
      <w:pPr>
        <w:ind w:left="284" w:right="28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3AAC" w:rsidRDefault="007E3AAC" w:rsidP="007E3AAC">
      <w:pPr>
        <w:ind w:left="284" w:right="28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3AAC" w:rsidRDefault="007E3AAC" w:rsidP="007E3AAC">
      <w:pPr>
        <w:ind w:left="284" w:right="28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3AAC" w:rsidRDefault="007E3AAC" w:rsidP="007E3AAC">
      <w:pPr>
        <w:ind w:left="284" w:right="282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Pr="00FF7526" w:rsidRDefault="007E3AAC" w:rsidP="007E3AAC">
      <w:pPr>
        <w:ind w:left="284" w:right="28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NO : 14</w:t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 xml:space="preserve">  DATE 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 xml:space="preserve">3 – 02 – 2022     </w:t>
      </w:r>
    </w:p>
    <w:p w:rsidR="007E3AAC" w:rsidRPr="00FF7526" w:rsidRDefault="007E3AAC" w:rsidP="007E3AAC">
      <w:pPr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 : Implement Web Scrapping using python</w:t>
      </w: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  <w:r w:rsidRPr="00FF7526">
        <w:rPr>
          <w:rFonts w:ascii="Times New Roman" w:hAnsi="Times New Roman" w:cs="Times New Roman"/>
          <w:b/>
          <w:bCs/>
          <w:sz w:val="24"/>
          <w:szCs w:val="24"/>
        </w:rPr>
        <w:t>SOURCE CODE :</w:t>
      </w:r>
      <w:r w:rsidRPr="00FF75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3AAC" w:rsidRPr="000C01B6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0C01B6">
        <w:rPr>
          <w:rFonts w:ascii="Times New Roman" w:hAnsi="Times New Roman" w:cs="Times New Roman"/>
          <w:sz w:val="24"/>
          <w:szCs w:val="24"/>
        </w:rPr>
        <w:t>pip install autoscraper</w:t>
      </w:r>
    </w:p>
    <w:p w:rsidR="007E3AAC" w:rsidRPr="000C01B6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0C01B6">
        <w:rPr>
          <w:rFonts w:ascii="Times New Roman" w:hAnsi="Times New Roman" w:cs="Times New Roman"/>
          <w:sz w:val="24"/>
          <w:szCs w:val="24"/>
        </w:rPr>
        <w:t>from autoscraper import AutoScraper</w:t>
      </w:r>
    </w:p>
    <w:p w:rsidR="007E3AAC" w:rsidRPr="000C01B6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0C01B6">
        <w:rPr>
          <w:rFonts w:ascii="Times New Roman" w:hAnsi="Times New Roman" w:cs="Times New Roman"/>
          <w:sz w:val="24"/>
          <w:szCs w:val="24"/>
        </w:rPr>
        <w:t>url="http://oxylabs.io/blog/python-web-scraping"</w:t>
      </w:r>
    </w:p>
    <w:p w:rsidR="007E3AAC" w:rsidRPr="000C01B6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0C01B6">
        <w:rPr>
          <w:rFonts w:ascii="Times New Roman" w:hAnsi="Times New Roman" w:cs="Times New Roman"/>
          <w:sz w:val="24"/>
          <w:szCs w:val="24"/>
        </w:rPr>
        <w:t>wanted_list=['Purpose']</w:t>
      </w:r>
    </w:p>
    <w:p w:rsidR="007E3AAC" w:rsidRPr="000C01B6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0C01B6">
        <w:rPr>
          <w:rFonts w:ascii="Times New Roman" w:hAnsi="Times New Roman" w:cs="Times New Roman"/>
          <w:sz w:val="24"/>
          <w:szCs w:val="24"/>
        </w:rPr>
        <w:t>Scraper=AutoScraper()</w:t>
      </w:r>
    </w:p>
    <w:p w:rsidR="007E3AAC" w:rsidRPr="000C01B6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0C01B6">
        <w:rPr>
          <w:rFonts w:ascii="Times New Roman" w:hAnsi="Times New Roman" w:cs="Times New Roman"/>
          <w:sz w:val="24"/>
          <w:szCs w:val="24"/>
        </w:rPr>
        <w:t>result=Scraper.build(url,wanted_list)</w:t>
      </w:r>
    </w:p>
    <w:p w:rsidR="007E3AAC" w:rsidRPr="000C01B6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0C01B6">
        <w:rPr>
          <w:rFonts w:ascii="Times New Roman" w:hAnsi="Times New Roman" w:cs="Times New Roman"/>
          <w:sz w:val="24"/>
          <w:szCs w:val="24"/>
        </w:rPr>
        <w:t>print(result)</w:t>
      </w:r>
    </w:p>
    <w:p w:rsidR="007E3AAC" w:rsidRPr="000C01B6" w:rsidRDefault="007E3AAC" w:rsidP="007E3AAC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Pr="00FF7526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217790">
      <w:pPr>
        <w:ind w:right="282" w:firstLine="284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8065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7E3AAC" w:rsidRDefault="007E3AAC" w:rsidP="007E3AAC">
      <w:pPr>
        <w:ind w:left="284" w:right="28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3AAC" w:rsidRPr="000C01B6" w:rsidRDefault="007E3AAC" w:rsidP="007E3AAC">
      <w:pPr>
        <w:ind w:left="284" w:right="282"/>
        <w:rPr>
          <w:rFonts w:ascii="Times New Roman" w:hAnsi="Times New Roman" w:cs="Times New Roman"/>
          <w:sz w:val="24"/>
          <w:szCs w:val="24"/>
        </w:rPr>
      </w:pPr>
      <w:r w:rsidRPr="000C01B6">
        <w:rPr>
          <w:rFonts w:ascii="Times New Roman" w:hAnsi="Times New Roman" w:cs="Times New Roman"/>
          <w:sz w:val="24"/>
          <w:szCs w:val="24"/>
        </w:rPr>
        <w:t>[('Hello', 'NNP'), ('.', '.')]</w:t>
      </w:r>
    </w:p>
    <w:p w:rsidR="007E3AAC" w:rsidRPr="000C01B6" w:rsidRDefault="007E3AAC" w:rsidP="007E3AAC">
      <w:pPr>
        <w:ind w:left="284" w:right="282"/>
        <w:rPr>
          <w:rFonts w:ascii="Times New Roman" w:hAnsi="Times New Roman" w:cs="Times New Roman"/>
          <w:sz w:val="24"/>
          <w:szCs w:val="24"/>
        </w:rPr>
      </w:pPr>
      <w:r w:rsidRPr="000C01B6">
        <w:rPr>
          <w:rFonts w:ascii="Times New Roman" w:hAnsi="Times New Roman" w:cs="Times New Roman"/>
          <w:sz w:val="24"/>
          <w:szCs w:val="24"/>
        </w:rPr>
        <w:t>[('MCA', 'NNP'), ('S3', 'NNP'), ('fantastic', 'JJ'), ('.', '.')]</w:t>
      </w:r>
    </w:p>
    <w:p w:rsidR="007E3AAC" w:rsidRPr="000C01B6" w:rsidRDefault="007E3AAC" w:rsidP="007E3AAC">
      <w:pPr>
        <w:ind w:left="284" w:right="282"/>
        <w:rPr>
          <w:rFonts w:ascii="Times New Roman" w:hAnsi="Times New Roman" w:cs="Times New Roman"/>
          <w:sz w:val="24"/>
          <w:szCs w:val="24"/>
        </w:rPr>
      </w:pPr>
      <w:r w:rsidRPr="000C01B6">
        <w:rPr>
          <w:rFonts w:ascii="Times New Roman" w:hAnsi="Times New Roman" w:cs="Times New Roman"/>
          <w:sz w:val="24"/>
          <w:szCs w:val="24"/>
        </w:rPr>
        <w:t>[('We', 'PRP'), ('learn', 'VBP'), ('many', 'JJ'), ('new', 'JJ'), ('concepts', 'NNS'), ('implement', 'JJ'), ('practical', 'JJ'), ('exams', 'NN'), ('.', '.')]</w:t>
      </w:r>
    </w:p>
    <w:p w:rsidR="007E3AAC" w:rsidRDefault="007E3AAC" w:rsidP="007E3AAC">
      <w:pPr>
        <w:ind w:left="284" w:right="282"/>
        <w:rPr>
          <w:rFonts w:ascii="Times New Roman" w:hAnsi="Times New Roman" w:cs="Times New Roman"/>
          <w:sz w:val="24"/>
          <w:szCs w:val="24"/>
        </w:rPr>
      </w:pPr>
      <w:r w:rsidRPr="000C01B6">
        <w:rPr>
          <w:rFonts w:ascii="Times New Roman" w:hAnsi="Times New Roman" w:cs="Times New Roman"/>
          <w:sz w:val="24"/>
          <w:szCs w:val="24"/>
        </w:rPr>
        <w:t>[('1st', 'CD'), ('data', 'NNS'), ('science', 'NN'), ('new', 'JJ'), ('paper', 'NN'), ('.', '.')]</w:t>
      </w:r>
    </w:p>
    <w:p w:rsidR="00251412" w:rsidRDefault="00251412" w:rsidP="007E3AAC">
      <w:pPr>
        <w:ind w:left="284" w:right="282"/>
        <w:rPr>
          <w:rFonts w:ascii="Times New Roman" w:hAnsi="Times New Roman" w:cs="Times New Roman"/>
          <w:sz w:val="24"/>
          <w:szCs w:val="24"/>
        </w:rPr>
      </w:pPr>
    </w:p>
    <w:p w:rsidR="00251412" w:rsidRPr="00251412" w:rsidRDefault="00251412" w:rsidP="00251412">
      <w:pPr>
        <w:ind w:left="284" w:right="282"/>
        <w:rPr>
          <w:rFonts w:ascii="Times New Roman" w:hAnsi="Times New Roman" w:cs="Times New Roman"/>
          <w:sz w:val="24"/>
          <w:szCs w:val="24"/>
        </w:rPr>
      </w:pPr>
      <w:r w:rsidRPr="00251412">
        <w:rPr>
          <w:rFonts w:ascii="Times New Roman" w:hAnsi="Times New Roman" w:cs="Times New Roman"/>
          <w:sz w:val="24"/>
          <w:szCs w:val="24"/>
        </w:rPr>
        <w:t>Sentence after removing stopwords: ['The', 'sun', 'rises', 'east']</w:t>
      </w:r>
    </w:p>
    <w:p w:rsidR="00251412" w:rsidRDefault="00251412" w:rsidP="00251412">
      <w:pPr>
        <w:ind w:left="284" w:right="282"/>
        <w:rPr>
          <w:rFonts w:ascii="Times New Roman" w:hAnsi="Times New Roman" w:cs="Times New Roman"/>
          <w:sz w:val="24"/>
          <w:szCs w:val="24"/>
        </w:rPr>
      </w:pPr>
      <w:r w:rsidRPr="00251412">
        <w:rPr>
          <w:rFonts w:ascii="Times New Roman" w:hAnsi="Times New Roman" w:cs="Times New Roman"/>
          <w:sz w:val="24"/>
          <w:szCs w:val="24"/>
        </w:rPr>
        <w:t>['The sun', 'sun rises', 'rises east']</w:t>
      </w:r>
    </w:p>
    <w:p w:rsidR="00251412" w:rsidRDefault="00251412" w:rsidP="00251412">
      <w:pPr>
        <w:ind w:left="284" w:right="282"/>
        <w:rPr>
          <w:rFonts w:ascii="Times New Roman" w:hAnsi="Times New Roman" w:cs="Times New Roman"/>
          <w:sz w:val="24"/>
          <w:szCs w:val="24"/>
        </w:rPr>
      </w:pPr>
    </w:p>
    <w:p w:rsidR="00251412" w:rsidRPr="00251412" w:rsidRDefault="00251412" w:rsidP="00251412">
      <w:pPr>
        <w:ind w:left="284" w:right="282"/>
        <w:rPr>
          <w:rFonts w:ascii="Times New Roman" w:hAnsi="Times New Roman" w:cs="Times New Roman"/>
          <w:sz w:val="24"/>
          <w:szCs w:val="24"/>
        </w:rPr>
      </w:pPr>
      <w:r w:rsidRPr="00251412">
        <w:rPr>
          <w:rFonts w:ascii="Times New Roman" w:hAnsi="Times New Roman" w:cs="Times New Roman"/>
          <w:sz w:val="24"/>
          <w:szCs w:val="24"/>
        </w:rPr>
        <w:t>Sentence after removing stopwords: ['The', 'sun', 'rises', 'east']</w:t>
      </w:r>
    </w:p>
    <w:p w:rsidR="00251412" w:rsidRPr="00251412" w:rsidRDefault="00251412" w:rsidP="00251412">
      <w:pPr>
        <w:ind w:left="284" w:right="282"/>
        <w:rPr>
          <w:rFonts w:ascii="Times New Roman" w:hAnsi="Times New Roman" w:cs="Times New Roman"/>
          <w:sz w:val="24"/>
          <w:szCs w:val="24"/>
        </w:rPr>
      </w:pPr>
      <w:r w:rsidRPr="00251412">
        <w:rPr>
          <w:rFonts w:ascii="Times New Roman" w:hAnsi="Times New Roman" w:cs="Times New Roman"/>
          <w:sz w:val="24"/>
          <w:szCs w:val="24"/>
        </w:rPr>
        <w:t>['The sun rises', 'sun rises east']</w:t>
      </w:r>
    </w:p>
    <w:p w:rsidR="00251412" w:rsidRDefault="00251412" w:rsidP="00251412">
      <w:pPr>
        <w:ind w:left="284" w:right="282"/>
        <w:rPr>
          <w:rFonts w:ascii="Times New Roman" w:hAnsi="Times New Roman" w:cs="Times New Roman"/>
          <w:sz w:val="24"/>
          <w:szCs w:val="24"/>
        </w:rPr>
      </w:pPr>
    </w:p>
    <w:p w:rsidR="00251412" w:rsidRPr="00251412" w:rsidRDefault="00251412" w:rsidP="00251412">
      <w:pPr>
        <w:ind w:left="284" w:right="282"/>
        <w:rPr>
          <w:rFonts w:ascii="Times New Roman" w:hAnsi="Times New Roman" w:cs="Times New Roman"/>
          <w:sz w:val="24"/>
          <w:szCs w:val="24"/>
        </w:rPr>
      </w:pPr>
      <w:r w:rsidRPr="00251412">
        <w:rPr>
          <w:rFonts w:ascii="Times New Roman" w:hAnsi="Times New Roman" w:cs="Times New Roman"/>
          <w:sz w:val="24"/>
          <w:szCs w:val="24"/>
        </w:rPr>
        <w:t>Sentence after removing stopwords: ['The', 'sun', 'rises', 'east']</w:t>
      </w:r>
    </w:p>
    <w:p w:rsidR="00251412" w:rsidRPr="00251412" w:rsidRDefault="00251412" w:rsidP="00251412">
      <w:pPr>
        <w:ind w:left="284" w:right="282"/>
        <w:rPr>
          <w:rFonts w:ascii="Times New Roman" w:hAnsi="Times New Roman" w:cs="Times New Roman"/>
          <w:sz w:val="24"/>
          <w:szCs w:val="24"/>
        </w:rPr>
      </w:pPr>
      <w:r w:rsidRPr="00251412">
        <w:rPr>
          <w:rFonts w:ascii="Times New Roman" w:hAnsi="Times New Roman" w:cs="Times New Roman"/>
          <w:sz w:val="24"/>
          <w:szCs w:val="24"/>
        </w:rPr>
        <w:t>['The sun rises east']</w:t>
      </w:r>
    </w:p>
    <w:p w:rsidR="00251412" w:rsidRPr="00251412" w:rsidRDefault="00251412" w:rsidP="00251412">
      <w:pPr>
        <w:ind w:left="284" w:right="282"/>
        <w:rPr>
          <w:rFonts w:ascii="Times New Roman" w:hAnsi="Times New Roman" w:cs="Times New Roman"/>
          <w:sz w:val="24"/>
          <w:szCs w:val="24"/>
        </w:rPr>
      </w:pPr>
    </w:p>
    <w:p w:rsidR="00251412" w:rsidRPr="000C01B6" w:rsidRDefault="00251412" w:rsidP="007E3AAC">
      <w:pPr>
        <w:ind w:left="284" w:right="282"/>
        <w:rPr>
          <w:rFonts w:ascii="Times New Roman" w:hAnsi="Times New Roman" w:cs="Times New Roman"/>
          <w:sz w:val="24"/>
          <w:szCs w:val="24"/>
        </w:rPr>
      </w:pPr>
    </w:p>
    <w:p w:rsidR="007E3AAC" w:rsidRPr="00F8065D" w:rsidRDefault="007E3AAC" w:rsidP="007E3AAC">
      <w:pPr>
        <w:ind w:left="284" w:right="28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3AAC" w:rsidRDefault="007E3AAC" w:rsidP="007E3AAC">
      <w:pPr>
        <w:ind w:left="284" w:right="282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Pr="00FF7526" w:rsidRDefault="007E3AAC" w:rsidP="007E3AAC">
      <w:pPr>
        <w:ind w:left="284" w:right="28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NO : 15</w:t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>DATE 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24</w:t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 xml:space="preserve"> – 02 – 2022     </w:t>
      </w:r>
    </w:p>
    <w:p w:rsidR="007E3AAC" w:rsidRPr="00FF7526" w:rsidRDefault="007E3AAC" w:rsidP="007E3AAC">
      <w:pPr>
        <w:ind w:left="993" w:hanging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 : Implement problem on Natural Language Processing – part of speech, tagging Ngram using NLTK</w:t>
      </w:r>
    </w:p>
    <w:p w:rsidR="007E3AAC" w:rsidRPr="00FF7526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  <w:r w:rsidRPr="00FF7526">
        <w:rPr>
          <w:rFonts w:ascii="Times New Roman" w:hAnsi="Times New Roman" w:cs="Times New Roman"/>
          <w:b/>
          <w:bCs/>
          <w:sz w:val="24"/>
          <w:szCs w:val="24"/>
        </w:rPr>
        <w:t>SOURCE CODE :</w:t>
      </w:r>
      <w:r w:rsidRPr="00FF75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3AAC" w:rsidRPr="000C01B6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0C01B6">
        <w:rPr>
          <w:rFonts w:ascii="Times New Roman" w:hAnsi="Times New Roman" w:cs="Times New Roman"/>
          <w:sz w:val="24"/>
          <w:szCs w:val="24"/>
        </w:rPr>
        <w:t>import nltk</w:t>
      </w:r>
    </w:p>
    <w:p w:rsidR="007E3AAC" w:rsidRPr="000C01B6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0C01B6">
        <w:rPr>
          <w:rFonts w:ascii="Times New Roman" w:hAnsi="Times New Roman" w:cs="Times New Roman"/>
          <w:sz w:val="24"/>
          <w:szCs w:val="24"/>
        </w:rPr>
        <w:t>from nltk.corpus import stopwords</w:t>
      </w:r>
    </w:p>
    <w:p w:rsidR="007E3AAC" w:rsidRPr="000C01B6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0C01B6">
        <w:rPr>
          <w:rFonts w:ascii="Times New Roman" w:hAnsi="Times New Roman" w:cs="Times New Roman"/>
          <w:sz w:val="24"/>
          <w:szCs w:val="24"/>
        </w:rPr>
        <w:t>from nltk.tokenize import word_tokenize, sent_tokenize</w:t>
      </w:r>
    </w:p>
    <w:p w:rsidR="007E3AAC" w:rsidRPr="000C01B6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0C01B6">
        <w:rPr>
          <w:rFonts w:ascii="Times New Roman" w:hAnsi="Times New Roman" w:cs="Times New Roman"/>
          <w:sz w:val="24"/>
          <w:szCs w:val="24"/>
        </w:rPr>
        <w:t>nltk.download('stopwords')</w:t>
      </w:r>
    </w:p>
    <w:p w:rsidR="007E3AAC" w:rsidRPr="000C01B6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0C01B6">
        <w:rPr>
          <w:rFonts w:ascii="Times New Roman" w:hAnsi="Times New Roman" w:cs="Times New Roman"/>
          <w:sz w:val="24"/>
          <w:szCs w:val="24"/>
        </w:rPr>
        <w:t>nltk.download('punkt')</w:t>
      </w:r>
    </w:p>
    <w:p w:rsidR="007E3AAC" w:rsidRPr="000C01B6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0C01B6">
        <w:rPr>
          <w:rFonts w:ascii="Times New Roman" w:hAnsi="Times New Roman" w:cs="Times New Roman"/>
          <w:sz w:val="24"/>
          <w:szCs w:val="24"/>
        </w:rPr>
        <w:t>nltk.download('averaged_perceptron_tagger')</w:t>
      </w:r>
    </w:p>
    <w:p w:rsidR="007E3AAC" w:rsidRPr="000C01B6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0C01B6">
        <w:rPr>
          <w:rFonts w:ascii="Times New Roman" w:hAnsi="Times New Roman" w:cs="Times New Roman"/>
          <w:sz w:val="24"/>
          <w:szCs w:val="24"/>
        </w:rPr>
        <w:t>stop_words = set(stopwords.words('english'))</w:t>
      </w:r>
    </w:p>
    <w:p w:rsidR="007E3AAC" w:rsidRPr="000C01B6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0C01B6">
        <w:rPr>
          <w:rFonts w:ascii="Times New Roman" w:hAnsi="Times New Roman" w:cs="Times New Roman"/>
          <w:sz w:val="24"/>
          <w:szCs w:val="24"/>
        </w:rPr>
        <w:t>txt = "Hello. MCA S3 is fantastic. We learn many new concepts and implement them in 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C01B6">
        <w:rPr>
          <w:rFonts w:ascii="Times New Roman" w:hAnsi="Times New Roman" w:cs="Times New Roman"/>
          <w:sz w:val="24"/>
          <w:szCs w:val="24"/>
        </w:rPr>
        <w:t>our practical exams. "\</w:t>
      </w:r>
    </w:p>
    <w:p w:rsidR="007E3AAC" w:rsidRPr="000C01B6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0C01B6">
        <w:rPr>
          <w:rFonts w:ascii="Times New Roman" w:hAnsi="Times New Roman" w:cs="Times New Roman"/>
          <w:sz w:val="24"/>
          <w:szCs w:val="24"/>
        </w:rPr>
        <w:t>"1st of all the data science is a new paper."</w:t>
      </w:r>
    </w:p>
    <w:p w:rsidR="007E3AAC" w:rsidRPr="000C01B6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0C01B6">
        <w:rPr>
          <w:rFonts w:ascii="Times New Roman" w:hAnsi="Times New Roman" w:cs="Times New Roman"/>
          <w:sz w:val="24"/>
          <w:szCs w:val="24"/>
        </w:rPr>
        <w:t>tokenized = sent_tokenize(txt)</w:t>
      </w:r>
    </w:p>
    <w:p w:rsidR="007E3AAC" w:rsidRPr="000C01B6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0C01B6">
        <w:rPr>
          <w:rFonts w:ascii="Times New Roman" w:hAnsi="Times New Roman" w:cs="Times New Roman"/>
          <w:sz w:val="24"/>
          <w:szCs w:val="24"/>
        </w:rPr>
        <w:t>for i in tokenized:</w:t>
      </w:r>
    </w:p>
    <w:p w:rsidR="007E3AAC" w:rsidRPr="000C01B6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0C01B6">
        <w:rPr>
          <w:rFonts w:ascii="Times New Roman" w:hAnsi="Times New Roman" w:cs="Times New Roman"/>
          <w:sz w:val="24"/>
          <w:szCs w:val="24"/>
        </w:rPr>
        <w:t>   wordsList = nltk.word_tokenize(i)</w:t>
      </w:r>
    </w:p>
    <w:p w:rsidR="007E3AAC" w:rsidRPr="000C01B6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0C01B6">
        <w:rPr>
          <w:rFonts w:ascii="Times New Roman" w:hAnsi="Times New Roman" w:cs="Times New Roman"/>
          <w:sz w:val="24"/>
          <w:szCs w:val="24"/>
        </w:rPr>
        <w:t>   wordsList = [w for w in wordsList if not w in stop_words] </w:t>
      </w:r>
    </w:p>
    <w:p w:rsidR="007E3AAC" w:rsidRPr="000C01B6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0C01B6">
        <w:rPr>
          <w:rFonts w:ascii="Times New Roman" w:hAnsi="Times New Roman" w:cs="Times New Roman"/>
          <w:sz w:val="24"/>
          <w:szCs w:val="24"/>
        </w:rPr>
        <w:t>   tagged = nltk.pos_tag(wordsList)</w:t>
      </w:r>
    </w:p>
    <w:p w:rsidR="007E3AAC" w:rsidRDefault="007E3AAC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0C01B6">
        <w:rPr>
          <w:rFonts w:ascii="Times New Roman" w:hAnsi="Times New Roman" w:cs="Times New Roman"/>
          <w:sz w:val="24"/>
          <w:szCs w:val="24"/>
        </w:rPr>
        <w:t>   print(tagged)</w:t>
      </w:r>
    </w:p>
    <w:p w:rsidR="00251412" w:rsidRDefault="00251412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</w:p>
    <w:p w:rsidR="00251412" w:rsidRPr="00251412" w:rsidRDefault="00251412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251412">
        <w:rPr>
          <w:rFonts w:ascii="Times New Roman" w:hAnsi="Times New Roman" w:cs="Times New Roman"/>
          <w:sz w:val="24"/>
          <w:szCs w:val="24"/>
        </w:rPr>
        <w:t>def generate_N_grams(text,ngram=1):</w:t>
      </w:r>
    </w:p>
    <w:p w:rsidR="00251412" w:rsidRPr="00251412" w:rsidRDefault="00251412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251412">
        <w:rPr>
          <w:rFonts w:ascii="Times New Roman" w:hAnsi="Times New Roman" w:cs="Times New Roman"/>
          <w:sz w:val="24"/>
          <w:szCs w:val="24"/>
        </w:rPr>
        <w:t>  words=[word for word in text.split(" ") if word not in set(stopwords.words('english'))]  </w:t>
      </w:r>
    </w:p>
    <w:p w:rsidR="00251412" w:rsidRPr="00251412" w:rsidRDefault="00251412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251412">
        <w:rPr>
          <w:rFonts w:ascii="Times New Roman" w:hAnsi="Times New Roman" w:cs="Times New Roman"/>
          <w:sz w:val="24"/>
          <w:szCs w:val="24"/>
        </w:rPr>
        <w:t>  print("Sentence after removing stopwords:",words)</w:t>
      </w:r>
    </w:p>
    <w:p w:rsidR="00251412" w:rsidRPr="00251412" w:rsidRDefault="00251412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251412">
        <w:rPr>
          <w:rFonts w:ascii="Times New Roman" w:hAnsi="Times New Roman" w:cs="Times New Roman"/>
          <w:sz w:val="24"/>
          <w:szCs w:val="24"/>
        </w:rPr>
        <w:t>  temp=zip(*[words[i:] for i in range(0,ngram)])</w:t>
      </w:r>
    </w:p>
    <w:p w:rsidR="00251412" w:rsidRPr="00251412" w:rsidRDefault="00251412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251412">
        <w:rPr>
          <w:rFonts w:ascii="Times New Roman" w:hAnsi="Times New Roman" w:cs="Times New Roman"/>
          <w:sz w:val="24"/>
          <w:szCs w:val="24"/>
        </w:rPr>
        <w:t>  ans=[' '.join(ngram) for ngram in temp]</w:t>
      </w:r>
    </w:p>
    <w:p w:rsidR="00251412" w:rsidRPr="00251412" w:rsidRDefault="00251412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251412">
        <w:rPr>
          <w:rFonts w:ascii="Times New Roman" w:hAnsi="Times New Roman" w:cs="Times New Roman"/>
          <w:sz w:val="24"/>
          <w:szCs w:val="24"/>
        </w:rPr>
        <w:t>  return ans</w:t>
      </w:r>
    </w:p>
    <w:p w:rsidR="00251412" w:rsidRPr="00251412" w:rsidRDefault="00251412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251412">
        <w:rPr>
          <w:rFonts w:ascii="Times New Roman" w:hAnsi="Times New Roman" w:cs="Times New Roman"/>
          <w:sz w:val="24"/>
          <w:szCs w:val="24"/>
        </w:rPr>
        <w:t>generate_N_grams("The sun rises in the east",2)</w:t>
      </w:r>
    </w:p>
    <w:p w:rsidR="00251412" w:rsidRPr="00251412" w:rsidRDefault="00251412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251412">
        <w:rPr>
          <w:rFonts w:ascii="Times New Roman" w:hAnsi="Times New Roman" w:cs="Times New Roman"/>
          <w:sz w:val="24"/>
          <w:szCs w:val="24"/>
        </w:rPr>
        <w:t>generate_N_grams("The sun rises in the east",3)</w:t>
      </w:r>
    </w:p>
    <w:p w:rsidR="00251412" w:rsidRPr="00251412" w:rsidRDefault="00251412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251412">
        <w:rPr>
          <w:rFonts w:ascii="Times New Roman" w:hAnsi="Times New Roman" w:cs="Times New Roman"/>
          <w:sz w:val="24"/>
          <w:szCs w:val="24"/>
        </w:rPr>
        <w:t>generate_N_grams("The sun rises in the east",4)</w:t>
      </w:r>
    </w:p>
    <w:p w:rsidR="00251412" w:rsidRPr="000C01B6" w:rsidRDefault="00251412" w:rsidP="00436FD9">
      <w:pPr>
        <w:spacing w:line="240" w:lineRule="auto"/>
        <w:ind w:left="284" w:firstLine="283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Default="007E3AAC" w:rsidP="007E3AAC">
      <w:pPr>
        <w:ind w:left="284" w:right="28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8065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251412" w:rsidRDefault="00251412" w:rsidP="007E3AAC">
      <w:pPr>
        <w:ind w:left="284" w:right="28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softHyphen/>
      </w:r>
    </w:p>
    <w:p w:rsidR="00251412" w:rsidRDefault="00251412" w:rsidP="007E3AAC">
      <w:pPr>
        <w:ind w:left="284" w:right="282"/>
        <w:rPr>
          <w:rFonts w:ascii="Times New Roman" w:hAnsi="Times New Roman" w:cs="Times New Roman"/>
          <w:sz w:val="24"/>
          <w:szCs w:val="24"/>
        </w:rPr>
      </w:pPr>
      <w:r w:rsidRPr="00251412">
        <w:rPr>
          <w:rFonts w:ascii="Times New Roman" w:hAnsi="Times New Roman" w:cs="Times New Roman"/>
          <w:sz w:val="24"/>
          <w:szCs w:val="24"/>
        </w:rPr>
        <w:t>X_train shape (60000, 28, 28)</w:t>
      </w:r>
    </w:p>
    <w:p w:rsidR="00251412" w:rsidRPr="00251412" w:rsidRDefault="00486040" w:rsidP="007E3AAC">
      <w:pPr>
        <w:ind w:left="284" w:right="282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1" type="#_x0000_t75" style="position:absolute;left:0;text-align:left;margin-left:10.7pt;margin-top:33.7pt;width:405.45pt;height:168.85pt;z-index:251672576;mso-position-horizontal-relative:text;mso-position-vertical-relative:text;mso-width-relative:page;mso-height-relative:page">
            <v:imagedata r:id="rId27" o:title="13"/>
            <w10:wrap type="topAndBottom"/>
          </v:shape>
        </w:pict>
      </w:r>
      <w:r w:rsidR="00251412" w:rsidRPr="00251412">
        <w:rPr>
          <w:rFonts w:ascii="Times New Roman" w:hAnsi="Times New Roman" w:cs="Times New Roman"/>
          <w:sz w:val="24"/>
          <w:szCs w:val="24"/>
        </w:rPr>
        <w:t>2</w:t>
      </w:r>
    </w:p>
    <w:p w:rsidR="007E3AAC" w:rsidRDefault="007E3AAC" w:rsidP="007E3AAC">
      <w:pPr>
        <w:ind w:left="284" w:right="2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7E3AAC" w:rsidRPr="00FF7526" w:rsidRDefault="007E3AAC" w:rsidP="007E3AAC">
      <w:pPr>
        <w:ind w:left="284" w:right="28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NO : 16</w:t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 xml:space="preserve">  DATE 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24</w:t>
      </w:r>
      <w:r w:rsidRPr="00FF7526">
        <w:rPr>
          <w:rFonts w:ascii="Times New Roman" w:hAnsi="Times New Roman" w:cs="Times New Roman"/>
          <w:b/>
          <w:bCs/>
          <w:sz w:val="24"/>
          <w:szCs w:val="24"/>
        </w:rPr>
        <w:t xml:space="preserve"> – 02 – 2022     </w:t>
      </w:r>
    </w:p>
    <w:p w:rsidR="007E3AAC" w:rsidRPr="00FF7526" w:rsidRDefault="007E3AAC" w:rsidP="007E3AAC">
      <w:pPr>
        <w:ind w:left="993" w:hanging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 : Program on CNN to classify images from any standard dataset in the public domain using keras framework.</w:t>
      </w:r>
    </w:p>
    <w:p w:rsidR="007E3AAC" w:rsidRDefault="007E3AAC" w:rsidP="007E3AAC">
      <w:pPr>
        <w:ind w:left="284"/>
        <w:rPr>
          <w:rFonts w:ascii="Times New Roman" w:hAnsi="Times New Roman" w:cs="Times New Roman"/>
          <w:sz w:val="24"/>
          <w:szCs w:val="24"/>
        </w:rPr>
      </w:pPr>
      <w:r w:rsidRPr="00FF7526">
        <w:rPr>
          <w:rFonts w:ascii="Times New Roman" w:hAnsi="Times New Roman" w:cs="Times New Roman"/>
          <w:b/>
          <w:bCs/>
          <w:sz w:val="24"/>
          <w:szCs w:val="24"/>
        </w:rPr>
        <w:t>SOURCE CODE :</w:t>
      </w:r>
      <w:r w:rsidRPr="00FF75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3AAC" w:rsidRPr="00663FA5" w:rsidRDefault="007E3AAC" w:rsidP="00436FD9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63FA5">
        <w:rPr>
          <w:rFonts w:ascii="Times New Roman" w:hAnsi="Times New Roman" w:cs="Times New Roman"/>
          <w:sz w:val="24"/>
          <w:szCs w:val="24"/>
        </w:rPr>
        <w:t>from keras.datasets import mnist</w:t>
      </w:r>
    </w:p>
    <w:p w:rsidR="007E3AAC" w:rsidRPr="00663FA5" w:rsidRDefault="007E3AAC" w:rsidP="00436FD9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63FA5">
        <w:rPr>
          <w:rFonts w:ascii="Times New Roman" w:hAnsi="Times New Roman" w:cs="Times New Roman"/>
          <w:sz w:val="24"/>
          <w:szCs w:val="24"/>
        </w:rPr>
        <w:t>from keras.models import Sequential</w:t>
      </w:r>
    </w:p>
    <w:p w:rsidR="007E3AAC" w:rsidRPr="00663FA5" w:rsidRDefault="007E3AAC" w:rsidP="00436FD9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63FA5">
        <w:rPr>
          <w:rFonts w:ascii="Times New Roman" w:hAnsi="Times New Roman" w:cs="Times New Roman"/>
          <w:sz w:val="24"/>
          <w:szCs w:val="24"/>
        </w:rPr>
        <w:t>from keras.layers import Dense</w:t>
      </w:r>
    </w:p>
    <w:p w:rsidR="007E3AAC" w:rsidRPr="00663FA5" w:rsidRDefault="007E3AAC" w:rsidP="00436FD9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63FA5">
        <w:rPr>
          <w:rFonts w:ascii="Times New Roman" w:hAnsi="Times New Roman" w:cs="Times New Roman"/>
          <w:sz w:val="24"/>
          <w:szCs w:val="24"/>
        </w:rPr>
        <w:t>from keras.utils import np_utils</w:t>
      </w:r>
    </w:p>
    <w:p w:rsidR="007E3AAC" w:rsidRPr="00663FA5" w:rsidRDefault="007E3AAC" w:rsidP="00436FD9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63FA5">
        <w:rPr>
          <w:rFonts w:ascii="Times New Roman" w:hAnsi="Times New Roman" w:cs="Times New Roman"/>
          <w:sz w:val="24"/>
          <w:szCs w:val="24"/>
        </w:rPr>
        <w:t>(X_train, y_train), (X_test, y_test) = mnist.load_data()</w:t>
      </w:r>
    </w:p>
    <w:p w:rsidR="007E3AAC" w:rsidRPr="00663FA5" w:rsidRDefault="007E3AAC" w:rsidP="00436FD9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63FA5">
        <w:rPr>
          <w:rFonts w:ascii="Times New Roman" w:hAnsi="Times New Roman" w:cs="Times New Roman"/>
          <w:sz w:val="24"/>
          <w:szCs w:val="24"/>
        </w:rPr>
        <w:t>print("X_train shape", X_train.shape)</w:t>
      </w:r>
    </w:p>
    <w:p w:rsidR="007E3AAC" w:rsidRPr="00663FA5" w:rsidRDefault="007E3AAC" w:rsidP="00436FD9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63FA5">
        <w:rPr>
          <w:rFonts w:ascii="Times New Roman" w:hAnsi="Times New Roman" w:cs="Times New Roman"/>
          <w:sz w:val="24"/>
          <w:szCs w:val="24"/>
        </w:rPr>
        <w:t>print("y_train shape", y_train.shape)</w:t>
      </w:r>
    </w:p>
    <w:p w:rsidR="007E3AAC" w:rsidRPr="00663FA5" w:rsidRDefault="007E3AAC" w:rsidP="00436FD9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63FA5">
        <w:rPr>
          <w:rFonts w:ascii="Times New Roman" w:hAnsi="Times New Roman" w:cs="Times New Roman"/>
          <w:sz w:val="24"/>
          <w:szCs w:val="24"/>
        </w:rPr>
        <w:t>print("X_test shape", X_test.shape)</w:t>
      </w:r>
    </w:p>
    <w:p w:rsidR="007E3AAC" w:rsidRPr="00663FA5" w:rsidRDefault="007E3AAC" w:rsidP="00436FD9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63FA5">
        <w:rPr>
          <w:rFonts w:ascii="Times New Roman" w:hAnsi="Times New Roman" w:cs="Times New Roman"/>
          <w:sz w:val="24"/>
          <w:szCs w:val="24"/>
        </w:rPr>
        <w:t>print("y_test shape", y_test.shape)</w:t>
      </w:r>
    </w:p>
    <w:p w:rsidR="007E3AAC" w:rsidRPr="008913AE" w:rsidRDefault="007E3AAC" w:rsidP="00436FD9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913AE">
        <w:rPr>
          <w:rFonts w:ascii="Times New Roman" w:hAnsi="Times New Roman" w:cs="Times New Roman"/>
          <w:sz w:val="24"/>
          <w:szCs w:val="24"/>
        </w:rPr>
        <w:t>import matplotlib.pyplot as plt</w:t>
      </w:r>
    </w:p>
    <w:p w:rsidR="007E3AAC" w:rsidRPr="008913AE" w:rsidRDefault="007E3AAC" w:rsidP="00436FD9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913AE">
        <w:rPr>
          <w:rFonts w:ascii="Times New Roman" w:hAnsi="Times New Roman" w:cs="Times New Roman"/>
          <w:sz w:val="24"/>
          <w:szCs w:val="24"/>
        </w:rPr>
        <w:t>plt.imshow(X_train[5], cmap=plt.cm.binary)</w:t>
      </w:r>
    </w:p>
    <w:p w:rsidR="007E3AAC" w:rsidRPr="008913AE" w:rsidRDefault="007E3AAC" w:rsidP="00436FD9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913AE">
        <w:rPr>
          <w:rFonts w:ascii="Times New Roman" w:hAnsi="Times New Roman" w:cs="Times New Roman"/>
          <w:sz w:val="24"/>
          <w:szCs w:val="24"/>
        </w:rPr>
        <w:t>print(y_train[5])</w:t>
      </w:r>
    </w:p>
    <w:p w:rsidR="007E3AAC" w:rsidRPr="008913AE" w:rsidRDefault="007E3AAC" w:rsidP="00436FD9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913AE">
        <w:rPr>
          <w:rFonts w:ascii="Times New Roman" w:hAnsi="Times New Roman" w:cs="Times New Roman"/>
          <w:sz w:val="24"/>
          <w:szCs w:val="24"/>
        </w:rPr>
        <w:t>X_train = X_train.reshape(60000, 784)</w:t>
      </w:r>
    </w:p>
    <w:p w:rsidR="007E3AAC" w:rsidRPr="008913AE" w:rsidRDefault="007E3AAC" w:rsidP="00436FD9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913AE">
        <w:rPr>
          <w:rFonts w:ascii="Times New Roman" w:hAnsi="Times New Roman" w:cs="Times New Roman"/>
          <w:sz w:val="24"/>
          <w:szCs w:val="24"/>
        </w:rPr>
        <w:t>X_test = X_test.reshape(10000, 784)</w:t>
      </w:r>
    </w:p>
    <w:p w:rsidR="007E3AAC" w:rsidRPr="008913AE" w:rsidRDefault="007E3AAC" w:rsidP="00436FD9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913AE">
        <w:rPr>
          <w:rFonts w:ascii="Times New Roman" w:hAnsi="Times New Roman" w:cs="Times New Roman"/>
          <w:sz w:val="24"/>
          <w:szCs w:val="24"/>
        </w:rPr>
        <w:t>X_train = X_train.astype('float32')</w:t>
      </w:r>
    </w:p>
    <w:p w:rsidR="007E3AAC" w:rsidRDefault="007E3AAC" w:rsidP="00436FD9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913AE">
        <w:rPr>
          <w:rFonts w:ascii="Times New Roman" w:hAnsi="Times New Roman" w:cs="Times New Roman"/>
          <w:sz w:val="24"/>
          <w:szCs w:val="24"/>
        </w:rPr>
        <w:t>X_test = X_test.astype('float32')</w:t>
      </w:r>
    </w:p>
    <w:p w:rsidR="007E3AAC" w:rsidRPr="008913AE" w:rsidRDefault="007E3AAC" w:rsidP="00436FD9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913AE">
        <w:rPr>
          <w:rFonts w:ascii="Times New Roman" w:hAnsi="Times New Roman" w:cs="Times New Roman"/>
          <w:sz w:val="24"/>
          <w:szCs w:val="24"/>
        </w:rPr>
        <w:t>X_train /= 255</w:t>
      </w:r>
    </w:p>
    <w:p w:rsidR="007E3AAC" w:rsidRPr="008913AE" w:rsidRDefault="007E3AAC" w:rsidP="00436FD9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913AE">
        <w:rPr>
          <w:rFonts w:ascii="Times New Roman" w:hAnsi="Times New Roman" w:cs="Times New Roman"/>
          <w:sz w:val="24"/>
          <w:szCs w:val="24"/>
        </w:rPr>
        <w:t>X_test /= 255</w:t>
      </w:r>
    </w:p>
    <w:p w:rsidR="007E3AAC" w:rsidRPr="008913AE" w:rsidRDefault="007E3AAC" w:rsidP="00436FD9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913AE">
        <w:rPr>
          <w:rFonts w:ascii="Times New Roman" w:hAnsi="Times New Roman" w:cs="Times New Roman"/>
          <w:sz w:val="24"/>
          <w:szCs w:val="24"/>
        </w:rPr>
        <w:t>X_train.shape</w:t>
      </w:r>
    </w:p>
    <w:p w:rsidR="007E3AAC" w:rsidRPr="008913AE" w:rsidRDefault="007E3AAC" w:rsidP="00436FD9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913AE">
        <w:rPr>
          <w:rFonts w:ascii="Times New Roman" w:hAnsi="Times New Roman" w:cs="Times New Roman"/>
          <w:sz w:val="24"/>
          <w:szCs w:val="24"/>
        </w:rPr>
        <w:t>n_classes = 10</w:t>
      </w:r>
    </w:p>
    <w:p w:rsidR="007E3AAC" w:rsidRPr="008913AE" w:rsidRDefault="007E3AAC" w:rsidP="00436FD9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913AE">
        <w:rPr>
          <w:rFonts w:ascii="Times New Roman" w:hAnsi="Times New Roman" w:cs="Times New Roman"/>
          <w:sz w:val="24"/>
          <w:szCs w:val="24"/>
        </w:rPr>
        <w:t>Y_train = np_utils.to_categorical(y_train, n_classes)</w:t>
      </w:r>
    </w:p>
    <w:p w:rsidR="007E3AAC" w:rsidRPr="008913AE" w:rsidRDefault="007E3AAC" w:rsidP="00436FD9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913AE">
        <w:rPr>
          <w:rFonts w:ascii="Times New Roman" w:hAnsi="Times New Roman" w:cs="Times New Roman"/>
          <w:sz w:val="24"/>
          <w:szCs w:val="24"/>
        </w:rPr>
        <w:t>Y_test = np_utils.to_categorical(y_test, n_classes)</w:t>
      </w:r>
    </w:p>
    <w:p w:rsidR="007E3AAC" w:rsidRPr="008913AE" w:rsidRDefault="007E3AAC" w:rsidP="00436FD9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913AE">
        <w:rPr>
          <w:rFonts w:ascii="Times New Roman" w:hAnsi="Times New Roman" w:cs="Times New Roman"/>
          <w:sz w:val="24"/>
          <w:szCs w:val="24"/>
        </w:rPr>
        <w:t>model = Sequential()</w:t>
      </w:r>
    </w:p>
    <w:p w:rsidR="007E3AAC" w:rsidRPr="008913AE" w:rsidRDefault="007E3AAC" w:rsidP="00436FD9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913AE">
        <w:rPr>
          <w:rFonts w:ascii="Times New Roman" w:hAnsi="Times New Roman" w:cs="Times New Roman"/>
          <w:sz w:val="24"/>
          <w:szCs w:val="24"/>
        </w:rPr>
        <w:t>model.add(Dense(100,input_shape=(784,), activation='relu'))</w:t>
      </w:r>
    </w:p>
    <w:p w:rsidR="007E3AAC" w:rsidRPr="008913AE" w:rsidRDefault="007E3AAC" w:rsidP="00436FD9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913AE">
        <w:rPr>
          <w:rFonts w:ascii="Times New Roman" w:hAnsi="Times New Roman" w:cs="Times New Roman"/>
          <w:sz w:val="24"/>
          <w:szCs w:val="24"/>
        </w:rPr>
        <w:t>model.add(Dense(10, activation='softmax'))</w:t>
      </w:r>
    </w:p>
    <w:p w:rsidR="007E3AAC" w:rsidRPr="008913AE" w:rsidRDefault="007E3AAC" w:rsidP="00436FD9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913AE">
        <w:rPr>
          <w:rFonts w:ascii="Times New Roman" w:hAnsi="Times New Roman" w:cs="Times New Roman"/>
          <w:sz w:val="24"/>
          <w:szCs w:val="24"/>
        </w:rPr>
        <w:t>model.summary()</w:t>
      </w:r>
    </w:p>
    <w:p w:rsidR="007E3AAC" w:rsidRDefault="007E3AAC" w:rsidP="007E3A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E3AAC" w:rsidRPr="008913AE" w:rsidRDefault="00486040" w:rsidP="004860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7E3AAC" w:rsidRPr="008913AE">
        <w:rPr>
          <w:rFonts w:ascii="Times New Roman" w:hAnsi="Times New Roman" w:cs="Times New Roman"/>
          <w:sz w:val="24"/>
          <w:szCs w:val="24"/>
        </w:rPr>
        <w:t>model.compile(loss='categorical_crossentropy', metrics=['accuracy'], optimizer='adam')</w:t>
      </w:r>
    </w:p>
    <w:p w:rsidR="007E3AAC" w:rsidRPr="008913AE" w:rsidRDefault="007E3AAC" w:rsidP="00436FD9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913AE">
        <w:rPr>
          <w:rFonts w:ascii="Times New Roman" w:hAnsi="Times New Roman" w:cs="Times New Roman"/>
          <w:sz w:val="24"/>
          <w:szCs w:val="24"/>
        </w:rPr>
        <w:t>model.fit(X_train, Y_train, batch_size=100, epochs=10)</w:t>
      </w:r>
    </w:p>
    <w:p w:rsidR="007E3AAC" w:rsidRPr="008913AE" w:rsidRDefault="007E3AAC" w:rsidP="00436FD9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913AE">
        <w:rPr>
          <w:rFonts w:ascii="Times New Roman" w:hAnsi="Times New Roman" w:cs="Times New Roman"/>
          <w:sz w:val="24"/>
          <w:szCs w:val="24"/>
        </w:rPr>
        <w:t>test_loss, test_acc = model.evaluate(X_test, Y_test)</w:t>
      </w:r>
    </w:p>
    <w:p w:rsidR="007E3AAC" w:rsidRPr="008913AE" w:rsidRDefault="007E3AAC" w:rsidP="00436FD9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913AE">
        <w:rPr>
          <w:rFonts w:ascii="Times New Roman" w:hAnsi="Times New Roman" w:cs="Times New Roman"/>
          <w:sz w:val="24"/>
          <w:szCs w:val="24"/>
        </w:rPr>
        <w:t>print("TEST ACCURACY",round(test_acc,3))</w:t>
      </w:r>
    </w:p>
    <w:p w:rsidR="00516625" w:rsidRPr="007265F5" w:rsidRDefault="007E3AAC" w:rsidP="00436FD9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913AE">
        <w:rPr>
          <w:rFonts w:ascii="Times New Roman" w:hAnsi="Times New Roman" w:cs="Times New Roman"/>
          <w:sz w:val="24"/>
          <w:szCs w:val="24"/>
        </w:rPr>
        <w:t>print("TEST LOSS",round(test_loss,3))</w:t>
      </w:r>
    </w:p>
    <w:sectPr w:rsidR="00516625" w:rsidRPr="007265F5" w:rsidSect="00680B7F">
      <w:footerReference w:type="default" r:id="rId28"/>
      <w:pgSz w:w="11906" w:h="16838"/>
      <w:pgMar w:top="851" w:right="851" w:bottom="851" w:left="1134" w:header="708" w:footer="708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31F" w:rsidRDefault="0049131F" w:rsidP="00251412">
      <w:pPr>
        <w:spacing w:after="0" w:line="240" w:lineRule="auto"/>
      </w:pPr>
      <w:r>
        <w:separator/>
      </w:r>
    </w:p>
  </w:endnote>
  <w:endnote w:type="continuationSeparator" w:id="0">
    <w:p w:rsidR="0049131F" w:rsidRDefault="0049131F" w:rsidP="00251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8880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86040" w:rsidRDefault="00486040" w:rsidP="002514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606A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31F" w:rsidRDefault="0049131F" w:rsidP="00251412">
      <w:pPr>
        <w:spacing w:after="0" w:line="240" w:lineRule="auto"/>
      </w:pPr>
      <w:r>
        <w:separator/>
      </w:r>
    </w:p>
  </w:footnote>
  <w:footnote w:type="continuationSeparator" w:id="0">
    <w:p w:rsidR="0049131F" w:rsidRDefault="0049131F" w:rsidP="002514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alignBordersAndEdg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5F5"/>
    <w:rsid w:val="0000140F"/>
    <w:rsid w:val="001A000A"/>
    <w:rsid w:val="00217790"/>
    <w:rsid w:val="00251412"/>
    <w:rsid w:val="00436FD9"/>
    <w:rsid w:val="00446C63"/>
    <w:rsid w:val="00486040"/>
    <w:rsid w:val="0049131F"/>
    <w:rsid w:val="00516625"/>
    <w:rsid w:val="00680B7F"/>
    <w:rsid w:val="00696781"/>
    <w:rsid w:val="007265F5"/>
    <w:rsid w:val="007E3AAC"/>
    <w:rsid w:val="008016A9"/>
    <w:rsid w:val="0099208B"/>
    <w:rsid w:val="00A65CF4"/>
    <w:rsid w:val="00C6606A"/>
    <w:rsid w:val="00CE58CA"/>
    <w:rsid w:val="00CF25C7"/>
    <w:rsid w:val="00D363BB"/>
    <w:rsid w:val="00D65154"/>
    <w:rsid w:val="00E3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8B8B363"/>
  <w15:docId w15:val="{2E9D9301-ED5E-4C2E-93AA-510EAC37A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0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1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4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14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412"/>
  </w:style>
  <w:style w:type="paragraph" w:styleId="Footer">
    <w:name w:val="footer"/>
    <w:basedOn w:val="Normal"/>
    <w:link w:val="FooterChar"/>
    <w:uiPriority w:val="99"/>
    <w:unhideWhenUsed/>
    <w:rsid w:val="002514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0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2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0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7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0445A-2E5C-4AEE-9ABC-358BC1A8A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45</Pages>
  <Words>3246</Words>
  <Characters>18503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amith</cp:lastModifiedBy>
  <cp:revision>3</cp:revision>
  <cp:lastPrinted>2022-03-24T15:00:00Z</cp:lastPrinted>
  <dcterms:created xsi:type="dcterms:W3CDTF">2022-03-24T11:21:00Z</dcterms:created>
  <dcterms:modified xsi:type="dcterms:W3CDTF">2022-03-24T15:03:00Z</dcterms:modified>
</cp:coreProperties>
</file>